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2A491" w14:textId="6F6AC19D" w:rsidR="00572203" w:rsidRDefault="00572203" w:rsidP="00572203">
      <w:pPr>
        <w:jc w:val="center"/>
      </w:pPr>
      <w:r>
        <w:rPr>
          <w:noProof/>
        </w:rPr>
        <w:drawing>
          <wp:inline distT="0" distB="0" distL="0" distR="0" wp14:anchorId="621AD84A" wp14:editId="1A512FA1">
            <wp:extent cx="4116656" cy="3025335"/>
            <wp:effectExtent l="0" t="0" r="0" b="0"/>
            <wp:docPr id="89327937" name="Рисунок 1" descr="Картинки по запросу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4116656" cy="3025335"/>
                    </a:xfrm>
                    <a:prstGeom prst="rect">
                      <a:avLst/>
                    </a:prstGeom>
                  </pic:spPr>
                </pic:pic>
              </a:graphicData>
            </a:graphic>
          </wp:inline>
        </w:drawing>
      </w:r>
    </w:p>
    <w:p w14:paraId="0DDE58A2" w14:textId="47D98B87" w:rsidR="00572203" w:rsidRDefault="00572203" w:rsidP="00572203">
      <w:pPr>
        <w:jc w:val="center"/>
        <w:rPr>
          <w:rFonts w:ascii="Times New Roman" w:hAnsi="Times New Roman" w:cs="Times New Roman"/>
          <w:sz w:val="24"/>
          <w:szCs w:val="24"/>
          <w:lang w:val="en-US"/>
        </w:rPr>
      </w:pPr>
      <w:r>
        <w:rPr>
          <w:rFonts w:ascii="Times New Roman" w:hAnsi="Times New Roman" w:cs="Times New Roman"/>
          <w:sz w:val="24"/>
          <w:szCs w:val="24"/>
          <w:lang w:val="en-US"/>
        </w:rPr>
        <w:t>AA 2019/2020</w:t>
      </w:r>
    </w:p>
    <w:p w14:paraId="7FCA8B90" w14:textId="18590522" w:rsidR="00572203" w:rsidRDefault="00572203" w:rsidP="5D68AA94">
      <w:pPr>
        <w:rPr>
          <w:lang w:val="en-US"/>
        </w:rPr>
      </w:pPr>
    </w:p>
    <w:p w14:paraId="2A269988" w14:textId="5199237C" w:rsidR="00572203" w:rsidRPr="00572203" w:rsidRDefault="5D68AA94" w:rsidP="5D68AA94">
      <w:pPr>
        <w:spacing w:after="0"/>
        <w:jc w:val="center"/>
        <w:rPr>
          <w:rFonts w:ascii="Times New Roman" w:hAnsi="Times New Roman" w:cs="Times New Roman"/>
          <w:sz w:val="36"/>
          <w:szCs w:val="36"/>
          <w:lang w:val="en-US"/>
        </w:rPr>
      </w:pPr>
      <w:r w:rsidRPr="5D68AA94">
        <w:rPr>
          <w:rFonts w:ascii="Times New Roman" w:hAnsi="Times New Roman" w:cs="Times New Roman"/>
          <w:sz w:val="36"/>
          <w:szCs w:val="36"/>
          <w:lang w:val="en-US"/>
        </w:rPr>
        <w:t>Computer Science and Engineering</w:t>
      </w:r>
    </w:p>
    <w:p w14:paraId="6F3CD13B" w14:textId="6946ABDC" w:rsidR="5D68AA94" w:rsidRDefault="5D68AA94" w:rsidP="5D68AA94">
      <w:pPr>
        <w:jc w:val="center"/>
        <w:rPr>
          <w:rFonts w:ascii="Times New Roman" w:hAnsi="Times New Roman" w:cs="Times New Roman"/>
          <w:sz w:val="44"/>
          <w:szCs w:val="44"/>
          <w:lang w:val="en-US"/>
        </w:rPr>
      </w:pPr>
      <w:r w:rsidRPr="5D68AA94">
        <w:rPr>
          <w:rFonts w:ascii="Times New Roman" w:hAnsi="Times New Roman" w:cs="Times New Roman"/>
          <w:sz w:val="44"/>
          <w:szCs w:val="44"/>
          <w:lang w:val="en-US"/>
        </w:rPr>
        <w:t>Software Engineering 2 Project</w:t>
      </w:r>
    </w:p>
    <w:p w14:paraId="110B840A" w14:textId="279A9B7F" w:rsidR="00572203" w:rsidRPr="00572203" w:rsidRDefault="00572203" w:rsidP="5D68AA94">
      <w:pPr>
        <w:jc w:val="center"/>
        <w:rPr>
          <w:rFonts w:ascii="Times New Roman" w:hAnsi="Times New Roman" w:cs="Times New Roman"/>
          <w:sz w:val="36"/>
          <w:szCs w:val="36"/>
          <w:lang w:val="en-US"/>
        </w:rPr>
      </w:pPr>
    </w:p>
    <w:p w14:paraId="2137A9E5" w14:textId="0B42924C" w:rsidR="00572203" w:rsidRPr="00572203" w:rsidRDefault="33405BF9" w:rsidP="00572203">
      <w:pPr>
        <w:jc w:val="center"/>
        <w:rPr>
          <w:rFonts w:ascii="Times New Roman" w:hAnsi="Times New Roman" w:cs="Times New Roman"/>
          <w:sz w:val="96"/>
          <w:szCs w:val="96"/>
          <w:lang w:val="en-US"/>
        </w:rPr>
      </w:pPr>
      <w:r w:rsidRPr="33405BF9">
        <w:rPr>
          <w:rFonts w:ascii="Times New Roman" w:hAnsi="Times New Roman" w:cs="Times New Roman"/>
          <w:sz w:val="96"/>
          <w:szCs w:val="96"/>
          <w:lang w:val="en-US"/>
        </w:rPr>
        <w:t>SafeStreets</w:t>
      </w:r>
    </w:p>
    <w:p w14:paraId="715CC14C" w14:textId="43FE8CC2" w:rsidR="33405BF9" w:rsidRDefault="33405BF9" w:rsidP="33405BF9">
      <w:pPr>
        <w:spacing w:after="0"/>
        <w:jc w:val="center"/>
      </w:pPr>
      <w:r w:rsidRPr="33405BF9">
        <w:rPr>
          <w:rFonts w:ascii="Arial" w:eastAsia="Arial" w:hAnsi="Arial" w:cs="Arial"/>
          <w:b/>
          <w:bCs/>
          <w:sz w:val="72"/>
          <w:szCs w:val="72"/>
          <w:lang w:val="en-US"/>
        </w:rPr>
        <w:t>DD</w:t>
      </w:r>
    </w:p>
    <w:p w14:paraId="08F72C01" w14:textId="15FD78E3" w:rsidR="00572203" w:rsidRDefault="33405BF9" w:rsidP="33405BF9">
      <w:pPr>
        <w:jc w:val="center"/>
        <w:rPr>
          <w:rFonts w:ascii="Times New Roman" w:hAnsi="Times New Roman" w:cs="Times New Roman"/>
          <w:sz w:val="32"/>
          <w:szCs w:val="32"/>
          <w:lang w:val="en-US"/>
        </w:rPr>
      </w:pPr>
      <w:r w:rsidRPr="33405BF9">
        <w:rPr>
          <w:rFonts w:ascii="Times New Roman" w:hAnsi="Times New Roman" w:cs="Times New Roman"/>
          <w:sz w:val="32"/>
          <w:szCs w:val="32"/>
          <w:lang w:val="en-US"/>
        </w:rPr>
        <w:t>Design Document</w:t>
      </w:r>
    </w:p>
    <w:p w14:paraId="09FBD637" w14:textId="07BC75A4" w:rsidR="00572203" w:rsidRDefault="33405BF9" w:rsidP="33405BF9">
      <w:pPr>
        <w:jc w:val="center"/>
        <w:rPr>
          <w:rFonts w:ascii="Times New Roman" w:hAnsi="Times New Roman" w:cs="Times New Roman"/>
          <w:sz w:val="24"/>
          <w:szCs w:val="24"/>
          <w:lang w:val="en-US"/>
        </w:rPr>
      </w:pPr>
      <w:r w:rsidRPr="33405BF9">
        <w:rPr>
          <w:rFonts w:ascii="Times New Roman" w:hAnsi="Times New Roman" w:cs="Times New Roman"/>
          <w:sz w:val="24"/>
          <w:szCs w:val="24"/>
          <w:lang w:val="en-US"/>
        </w:rPr>
        <w:t>version 1.0 --- 24/11/2019</w:t>
      </w:r>
    </w:p>
    <w:p w14:paraId="7CA9BE61" w14:textId="28833021" w:rsidR="5D68AA94" w:rsidRDefault="5D68AA94" w:rsidP="5D68AA94">
      <w:pPr>
        <w:jc w:val="center"/>
        <w:rPr>
          <w:rFonts w:ascii="Times New Roman" w:hAnsi="Times New Roman" w:cs="Times New Roman"/>
          <w:sz w:val="24"/>
          <w:szCs w:val="24"/>
          <w:lang w:val="en-US"/>
        </w:rPr>
      </w:pPr>
    </w:p>
    <w:p w14:paraId="105E3963" w14:textId="77777777" w:rsidR="00D87200" w:rsidRDefault="00D87200" w:rsidP="5D68AA94">
      <w:pPr>
        <w:jc w:val="center"/>
        <w:rPr>
          <w:rFonts w:ascii="Times New Roman" w:hAnsi="Times New Roman" w:cs="Times New Roman"/>
          <w:sz w:val="24"/>
          <w:szCs w:val="24"/>
          <w:lang w:val="en-US"/>
        </w:rPr>
      </w:pPr>
    </w:p>
    <w:p w14:paraId="7E10C95D" w14:textId="77777777" w:rsidR="00D87200" w:rsidRDefault="00D87200" w:rsidP="5D68AA94">
      <w:pPr>
        <w:jc w:val="center"/>
        <w:rPr>
          <w:rFonts w:ascii="Times New Roman" w:hAnsi="Times New Roman" w:cs="Times New Roman"/>
          <w:sz w:val="24"/>
          <w:szCs w:val="24"/>
          <w:lang w:val="en-US"/>
        </w:rPr>
      </w:pPr>
    </w:p>
    <w:p w14:paraId="6682209A" w14:textId="41ACAA74" w:rsidR="5D68AA94" w:rsidRDefault="5D68AA94" w:rsidP="5D68AA94">
      <w:pPr>
        <w:jc w:val="center"/>
        <w:rPr>
          <w:rFonts w:ascii="Times New Roman" w:hAnsi="Times New Roman" w:cs="Times New Roman"/>
          <w:sz w:val="24"/>
          <w:szCs w:val="24"/>
          <w:lang w:val="en-US"/>
        </w:rPr>
      </w:pPr>
    </w:p>
    <w:tbl>
      <w:tblPr>
        <w:tblStyle w:val="PlainTable4"/>
        <w:tblW w:w="0" w:type="auto"/>
        <w:tblLayout w:type="fixed"/>
        <w:tblLook w:val="06A0" w:firstRow="1" w:lastRow="0" w:firstColumn="1" w:lastColumn="0" w:noHBand="1" w:noVBand="1"/>
      </w:tblPr>
      <w:tblGrid>
        <w:gridCol w:w="4820"/>
        <w:gridCol w:w="4820"/>
      </w:tblGrid>
      <w:tr w:rsidR="5D68AA94" w14:paraId="3393526F" w14:textId="77777777" w:rsidTr="5D68A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E76CF2F" w14:textId="31B60642" w:rsidR="5D68AA94" w:rsidRDefault="5D68AA94" w:rsidP="5D68AA94">
            <w:pPr>
              <w:rPr>
                <w:rFonts w:ascii="Times New Roman" w:hAnsi="Times New Roman" w:cs="Times New Roman"/>
                <w:sz w:val="24"/>
                <w:szCs w:val="24"/>
                <w:lang w:val="en-US"/>
              </w:rPr>
            </w:pPr>
            <w:r w:rsidRPr="5D68AA94">
              <w:rPr>
                <w:rFonts w:ascii="Times New Roman" w:hAnsi="Times New Roman" w:cs="Times New Roman"/>
                <w:sz w:val="24"/>
                <w:szCs w:val="24"/>
                <w:lang w:val="en-US"/>
              </w:rPr>
              <w:t>Authors:</w:t>
            </w:r>
          </w:p>
        </w:tc>
        <w:tc>
          <w:tcPr>
            <w:tcW w:w="4820" w:type="dxa"/>
          </w:tcPr>
          <w:p w14:paraId="263F3B87" w14:textId="32B879B0" w:rsidR="5D68AA94" w:rsidRDefault="5D68AA94" w:rsidP="5D68AA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5D68AA94">
              <w:rPr>
                <w:rFonts w:ascii="Times New Roman" w:hAnsi="Times New Roman" w:cs="Times New Roman"/>
                <w:sz w:val="24"/>
                <w:szCs w:val="24"/>
                <w:lang w:val="en-US"/>
              </w:rPr>
              <w:t>Professor:</w:t>
            </w:r>
          </w:p>
        </w:tc>
      </w:tr>
      <w:tr w:rsidR="5D68AA94" w14:paraId="5A75F10F" w14:textId="77777777" w:rsidTr="5D68AA94">
        <w:tc>
          <w:tcPr>
            <w:cnfStyle w:val="001000000000" w:firstRow="0" w:lastRow="0" w:firstColumn="1" w:lastColumn="0" w:oddVBand="0" w:evenVBand="0" w:oddHBand="0" w:evenHBand="0" w:firstRowFirstColumn="0" w:firstRowLastColumn="0" w:lastRowFirstColumn="0" w:lastRowLastColumn="0"/>
            <w:tcW w:w="4820" w:type="dxa"/>
          </w:tcPr>
          <w:p w14:paraId="7490FCC8" w14:textId="7E2563A5" w:rsidR="5D68AA94" w:rsidRDefault="5D68AA94" w:rsidP="5D68AA94">
            <w:pPr>
              <w:rPr>
                <w:rFonts w:ascii="Times New Roman" w:hAnsi="Times New Roman" w:cs="Times New Roman"/>
                <w:b w:val="0"/>
                <w:bCs w:val="0"/>
                <w:sz w:val="24"/>
                <w:szCs w:val="24"/>
                <w:lang w:val="en-US"/>
              </w:rPr>
            </w:pPr>
            <w:r w:rsidRPr="5D68AA94">
              <w:rPr>
                <w:rFonts w:ascii="Times New Roman" w:hAnsi="Times New Roman" w:cs="Times New Roman"/>
                <w:b w:val="0"/>
                <w:bCs w:val="0"/>
                <w:sz w:val="24"/>
                <w:szCs w:val="24"/>
                <w:lang w:val="en-US"/>
              </w:rPr>
              <w:t xml:space="preserve">        Aida Gasanova</w:t>
            </w:r>
          </w:p>
        </w:tc>
        <w:tc>
          <w:tcPr>
            <w:tcW w:w="4820" w:type="dxa"/>
          </w:tcPr>
          <w:p w14:paraId="53310F31" w14:textId="5408E94F" w:rsidR="5D68AA94" w:rsidRDefault="5D68AA94" w:rsidP="5D68A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5D68AA94">
              <w:rPr>
                <w:rFonts w:ascii="Times New Roman" w:hAnsi="Times New Roman" w:cs="Times New Roman"/>
                <w:sz w:val="24"/>
                <w:szCs w:val="24"/>
                <w:lang w:val="en-US"/>
              </w:rPr>
              <w:t xml:space="preserve">         Elisabetta Di Nitto</w:t>
            </w:r>
          </w:p>
        </w:tc>
      </w:tr>
      <w:tr w:rsidR="5D68AA94" w14:paraId="3D4B82A9" w14:textId="77777777" w:rsidTr="5D68AA94">
        <w:tc>
          <w:tcPr>
            <w:cnfStyle w:val="001000000000" w:firstRow="0" w:lastRow="0" w:firstColumn="1" w:lastColumn="0" w:oddVBand="0" w:evenVBand="0" w:oddHBand="0" w:evenHBand="0" w:firstRowFirstColumn="0" w:firstRowLastColumn="0" w:lastRowFirstColumn="0" w:lastRowLastColumn="0"/>
            <w:tcW w:w="4820" w:type="dxa"/>
          </w:tcPr>
          <w:p w14:paraId="145F2368" w14:textId="327F8AC1" w:rsidR="5D68AA94" w:rsidRDefault="5D68AA94" w:rsidP="5D68AA94">
            <w:pPr>
              <w:rPr>
                <w:rFonts w:ascii="Times New Roman" w:hAnsi="Times New Roman" w:cs="Times New Roman"/>
                <w:b w:val="0"/>
                <w:bCs w:val="0"/>
                <w:sz w:val="24"/>
                <w:szCs w:val="24"/>
                <w:lang w:val="en-US"/>
              </w:rPr>
            </w:pPr>
            <w:r w:rsidRPr="5D68AA94">
              <w:rPr>
                <w:rFonts w:ascii="Times New Roman" w:hAnsi="Times New Roman" w:cs="Times New Roman"/>
                <w:b w:val="0"/>
                <w:bCs w:val="0"/>
                <w:sz w:val="24"/>
                <w:szCs w:val="24"/>
                <w:lang w:val="en-US"/>
              </w:rPr>
              <w:t xml:space="preserve">        Alexandre Batistella Bellas </w:t>
            </w:r>
          </w:p>
        </w:tc>
        <w:tc>
          <w:tcPr>
            <w:tcW w:w="4820" w:type="dxa"/>
          </w:tcPr>
          <w:p w14:paraId="1C8A1BB8" w14:textId="28754F4F" w:rsidR="5D68AA94" w:rsidRDefault="5D68AA94" w:rsidP="5D68A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5D68AA94" w14:paraId="6448CE07" w14:textId="77777777" w:rsidTr="5D68AA94">
        <w:tc>
          <w:tcPr>
            <w:cnfStyle w:val="001000000000" w:firstRow="0" w:lastRow="0" w:firstColumn="1" w:lastColumn="0" w:oddVBand="0" w:evenVBand="0" w:oddHBand="0" w:evenHBand="0" w:firstRowFirstColumn="0" w:firstRowLastColumn="0" w:lastRowFirstColumn="0" w:lastRowLastColumn="0"/>
            <w:tcW w:w="4820" w:type="dxa"/>
          </w:tcPr>
          <w:p w14:paraId="5F4467AF" w14:textId="7AFF6B0C" w:rsidR="5D68AA94" w:rsidRDefault="5D68AA94" w:rsidP="5D68AA94">
            <w:pPr>
              <w:rPr>
                <w:rFonts w:ascii="Times New Roman" w:hAnsi="Times New Roman" w:cs="Times New Roman"/>
                <w:b w:val="0"/>
                <w:bCs w:val="0"/>
                <w:sz w:val="24"/>
                <w:szCs w:val="24"/>
                <w:lang w:val="en-US"/>
              </w:rPr>
            </w:pPr>
            <w:r w:rsidRPr="5D68AA94">
              <w:rPr>
                <w:rFonts w:ascii="Times New Roman" w:hAnsi="Times New Roman" w:cs="Times New Roman"/>
                <w:b w:val="0"/>
                <w:bCs w:val="0"/>
                <w:sz w:val="24"/>
                <w:szCs w:val="24"/>
                <w:lang w:val="en-US"/>
              </w:rPr>
              <w:t xml:space="preserve">        Ekaterina Efremova</w:t>
            </w:r>
          </w:p>
        </w:tc>
        <w:tc>
          <w:tcPr>
            <w:tcW w:w="4820" w:type="dxa"/>
          </w:tcPr>
          <w:p w14:paraId="6F6E6459" w14:textId="28754F4F" w:rsidR="5D68AA94" w:rsidRDefault="5D68AA94" w:rsidP="5D68A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bl>
    <w:p w14:paraId="28DA2639" w14:textId="5C43AE51" w:rsidR="00070175" w:rsidRDefault="00547780" w:rsidP="00547780">
      <w:pPr>
        <w:pStyle w:val="Title"/>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w:t>
      </w:r>
      <w:r w:rsidR="004B6CA2" w:rsidRPr="004B6CA2">
        <w:rPr>
          <w:rFonts w:ascii="Times New Roman" w:hAnsi="Times New Roman" w:cs="Times New Roman"/>
          <w:b/>
          <w:bCs/>
          <w:sz w:val="32"/>
          <w:szCs w:val="32"/>
          <w:lang w:val="en-US"/>
        </w:rPr>
        <w:t>able of Contents</w:t>
      </w:r>
    </w:p>
    <w:p w14:paraId="0DDB77E1" w14:textId="77777777" w:rsidR="00D87200" w:rsidRPr="00D87200" w:rsidRDefault="00D87200" w:rsidP="00D87200">
      <w:pPr>
        <w:rPr>
          <w:lang w:val="en-US"/>
        </w:rPr>
      </w:pPr>
    </w:p>
    <w:p w14:paraId="11714DCA" w14:textId="77BE0B6C" w:rsidR="0017014D" w:rsidRDefault="00D87200">
      <w:pPr>
        <w:pStyle w:val="TOC1"/>
        <w:tabs>
          <w:tab w:val="left" w:pos="440"/>
          <w:tab w:val="right" w:leader="dot" w:pos="9016"/>
        </w:tabs>
        <w:rPr>
          <w:rFonts w:asciiTheme="minorHAnsi" w:hAnsiTheme="minorHAnsi" w:cstheme="minorBidi"/>
          <w:b w:val="0"/>
          <w:noProof/>
          <w:sz w:val="22"/>
          <w:lang w:val="en-US" w:eastAsia="ja-JP"/>
        </w:rPr>
      </w:pPr>
      <w:r w:rsidRPr="33405BF9">
        <w:fldChar w:fldCharType="begin"/>
      </w:r>
      <w:r>
        <w:instrText xml:space="preserve"> TOC \o "1-3" \h \z \t "1 Layer,1,2 Layer,2,3 Layer,3" </w:instrText>
      </w:r>
      <w:r w:rsidRPr="33405BF9">
        <w:fldChar w:fldCharType="separate"/>
      </w:r>
      <w:hyperlink w:anchor="_Toc26111469" w:history="1">
        <w:r w:rsidR="0017014D" w:rsidRPr="00D63EDE">
          <w:rPr>
            <w:rStyle w:val="Hyperlink"/>
            <w:noProof/>
          </w:rPr>
          <w:t>1</w:t>
        </w:r>
        <w:r w:rsidR="0017014D">
          <w:rPr>
            <w:rFonts w:asciiTheme="minorHAnsi" w:hAnsiTheme="minorHAnsi" w:cstheme="minorBidi"/>
            <w:b w:val="0"/>
            <w:noProof/>
            <w:sz w:val="22"/>
            <w:lang w:val="en-US" w:eastAsia="ja-JP"/>
          </w:rPr>
          <w:tab/>
        </w:r>
        <w:r w:rsidR="0017014D" w:rsidRPr="00D63EDE">
          <w:rPr>
            <w:rStyle w:val="Hyperlink"/>
            <w:noProof/>
          </w:rPr>
          <w:t>Introduction</w:t>
        </w:r>
        <w:r w:rsidR="0017014D">
          <w:rPr>
            <w:noProof/>
            <w:webHidden/>
          </w:rPr>
          <w:tab/>
        </w:r>
        <w:r w:rsidR="0017014D">
          <w:rPr>
            <w:noProof/>
            <w:webHidden/>
          </w:rPr>
          <w:fldChar w:fldCharType="begin"/>
        </w:r>
        <w:r w:rsidR="0017014D">
          <w:rPr>
            <w:noProof/>
            <w:webHidden/>
          </w:rPr>
          <w:instrText xml:space="preserve"> PAGEREF _Toc26111469 \h </w:instrText>
        </w:r>
        <w:r w:rsidR="0017014D">
          <w:rPr>
            <w:noProof/>
            <w:webHidden/>
          </w:rPr>
        </w:r>
        <w:r w:rsidR="0017014D">
          <w:rPr>
            <w:noProof/>
            <w:webHidden/>
          </w:rPr>
          <w:fldChar w:fldCharType="separate"/>
        </w:r>
        <w:r w:rsidR="00C22A98">
          <w:rPr>
            <w:noProof/>
            <w:webHidden/>
          </w:rPr>
          <w:t>3</w:t>
        </w:r>
        <w:r w:rsidR="0017014D">
          <w:rPr>
            <w:noProof/>
            <w:webHidden/>
          </w:rPr>
          <w:fldChar w:fldCharType="end"/>
        </w:r>
      </w:hyperlink>
    </w:p>
    <w:p w14:paraId="42C1F5C2" w14:textId="50DC324C" w:rsidR="0017014D" w:rsidRDefault="006E7481">
      <w:pPr>
        <w:pStyle w:val="TOC2"/>
        <w:tabs>
          <w:tab w:val="left" w:pos="880"/>
          <w:tab w:val="right" w:leader="dot" w:pos="9016"/>
        </w:tabs>
        <w:rPr>
          <w:rFonts w:asciiTheme="minorHAnsi" w:hAnsiTheme="minorHAnsi" w:cstheme="minorBidi"/>
          <w:noProof/>
          <w:lang w:val="en-US" w:eastAsia="ja-JP"/>
        </w:rPr>
      </w:pPr>
      <w:hyperlink w:anchor="_Toc26111470" w:history="1">
        <w:r w:rsidR="0017014D" w:rsidRPr="00D63EDE">
          <w:rPr>
            <w:rStyle w:val="Hyperlink"/>
            <w:noProof/>
          </w:rPr>
          <w:t>1.1</w:t>
        </w:r>
        <w:r w:rsidR="0017014D">
          <w:rPr>
            <w:rFonts w:asciiTheme="minorHAnsi" w:hAnsiTheme="minorHAnsi" w:cstheme="minorBidi"/>
            <w:noProof/>
            <w:lang w:val="en-US" w:eastAsia="ja-JP"/>
          </w:rPr>
          <w:tab/>
        </w:r>
        <w:r w:rsidR="0017014D" w:rsidRPr="00D63EDE">
          <w:rPr>
            <w:rStyle w:val="Hyperlink"/>
            <w:noProof/>
          </w:rPr>
          <w:t>Purpose</w:t>
        </w:r>
        <w:r w:rsidR="0017014D">
          <w:rPr>
            <w:noProof/>
            <w:webHidden/>
          </w:rPr>
          <w:tab/>
        </w:r>
        <w:r w:rsidR="0017014D">
          <w:rPr>
            <w:noProof/>
            <w:webHidden/>
          </w:rPr>
          <w:fldChar w:fldCharType="begin"/>
        </w:r>
        <w:r w:rsidR="0017014D">
          <w:rPr>
            <w:noProof/>
            <w:webHidden/>
          </w:rPr>
          <w:instrText xml:space="preserve"> PAGEREF _Toc26111470 \h </w:instrText>
        </w:r>
        <w:r w:rsidR="0017014D">
          <w:rPr>
            <w:noProof/>
            <w:webHidden/>
          </w:rPr>
        </w:r>
        <w:r w:rsidR="0017014D">
          <w:rPr>
            <w:noProof/>
            <w:webHidden/>
          </w:rPr>
          <w:fldChar w:fldCharType="separate"/>
        </w:r>
        <w:r w:rsidR="00C22A98">
          <w:rPr>
            <w:noProof/>
            <w:webHidden/>
          </w:rPr>
          <w:t>3</w:t>
        </w:r>
        <w:r w:rsidR="0017014D">
          <w:rPr>
            <w:noProof/>
            <w:webHidden/>
          </w:rPr>
          <w:fldChar w:fldCharType="end"/>
        </w:r>
      </w:hyperlink>
    </w:p>
    <w:p w14:paraId="25FDDB5F" w14:textId="6B39F0BE" w:rsidR="0017014D" w:rsidRDefault="006E7481">
      <w:pPr>
        <w:pStyle w:val="TOC2"/>
        <w:tabs>
          <w:tab w:val="left" w:pos="880"/>
          <w:tab w:val="right" w:leader="dot" w:pos="9016"/>
        </w:tabs>
        <w:rPr>
          <w:rFonts w:asciiTheme="minorHAnsi" w:hAnsiTheme="minorHAnsi" w:cstheme="minorBidi"/>
          <w:noProof/>
          <w:lang w:val="en-US" w:eastAsia="ja-JP"/>
        </w:rPr>
      </w:pPr>
      <w:hyperlink w:anchor="_Toc26111471" w:history="1">
        <w:r w:rsidR="0017014D" w:rsidRPr="00D63EDE">
          <w:rPr>
            <w:rStyle w:val="Hyperlink"/>
            <w:noProof/>
          </w:rPr>
          <w:t>1.2</w:t>
        </w:r>
        <w:r w:rsidR="0017014D">
          <w:rPr>
            <w:rFonts w:asciiTheme="minorHAnsi" w:hAnsiTheme="minorHAnsi" w:cstheme="minorBidi"/>
            <w:noProof/>
            <w:lang w:val="en-US" w:eastAsia="ja-JP"/>
          </w:rPr>
          <w:tab/>
        </w:r>
        <w:r w:rsidR="0017014D" w:rsidRPr="00D63EDE">
          <w:rPr>
            <w:rStyle w:val="Hyperlink"/>
            <w:noProof/>
          </w:rPr>
          <w:t>Scope</w:t>
        </w:r>
        <w:r w:rsidR="0017014D">
          <w:rPr>
            <w:noProof/>
            <w:webHidden/>
          </w:rPr>
          <w:tab/>
        </w:r>
        <w:r w:rsidR="0017014D">
          <w:rPr>
            <w:noProof/>
            <w:webHidden/>
          </w:rPr>
          <w:fldChar w:fldCharType="begin"/>
        </w:r>
        <w:r w:rsidR="0017014D">
          <w:rPr>
            <w:noProof/>
            <w:webHidden/>
          </w:rPr>
          <w:instrText xml:space="preserve"> PAGEREF _Toc26111471 \h </w:instrText>
        </w:r>
        <w:r w:rsidR="0017014D">
          <w:rPr>
            <w:noProof/>
            <w:webHidden/>
          </w:rPr>
        </w:r>
        <w:r w:rsidR="0017014D">
          <w:rPr>
            <w:noProof/>
            <w:webHidden/>
          </w:rPr>
          <w:fldChar w:fldCharType="separate"/>
        </w:r>
        <w:r w:rsidR="00C22A98">
          <w:rPr>
            <w:noProof/>
            <w:webHidden/>
          </w:rPr>
          <w:t>3</w:t>
        </w:r>
        <w:r w:rsidR="0017014D">
          <w:rPr>
            <w:noProof/>
            <w:webHidden/>
          </w:rPr>
          <w:fldChar w:fldCharType="end"/>
        </w:r>
      </w:hyperlink>
    </w:p>
    <w:p w14:paraId="16D59D09" w14:textId="27D84719" w:rsidR="0017014D" w:rsidRDefault="006E7481">
      <w:pPr>
        <w:pStyle w:val="TOC2"/>
        <w:tabs>
          <w:tab w:val="left" w:pos="880"/>
          <w:tab w:val="right" w:leader="dot" w:pos="9016"/>
        </w:tabs>
        <w:rPr>
          <w:rFonts w:asciiTheme="minorHAnsi" w:hAnsiTheme="minorHAnsi" w:cstheme="minorBidi"/>
          <w:noProof/>
          <w:lang w:val="en-US" w:eastAsia="ja-JP"/>
        </w:rPr>
      </w:pPr>
      <w:hyperlink w:anchor="_Toc26111472" w:history="1">
        <w:r w:rsidR="0017014D" w:rsidRPr="00D63EDE">
          <w:rPr>
            <w:rStyle w:val="Hyperlink"/>
            <w:noProof/>
          </w:rPr>
          <w:t>1.3</w:t>
        </w:r>
        <w:r w:rsidR="0017014D">
          <w:rPr>
            <w:rFonts w:asciiTheme="minorHAnsi" w:hAnsiTheme="minorHAnsi" w:cstheme="minorBidi"/>
            <w:noProof/>
            <w:lang w:val="en-US" w:eastAsia="ja-JP"/>
          </w:rPr>
          <w:tab/>
        </w:r>
        <w:r w:rsidR="0017014D" w:rsidRPr="00D63EDE">
          <w:rPr>
            <w:rStyle w:val="Hyperlink"/>
            <w:noProof/>
          </w:rPr>
          <w:t>Definitions, acronyms and abbreviations</w:t>
        </w:r>
        <w:r w:rsidR="0017014D">
          <w:rPr>
            <w:noProof/>
            <w:webHidden/>
          </w:rPr>
          <w:tab/>
        </w:r>
        <w:r w:rsidR="0017014D">
          <w:rPr>
            <w:noProof/>
            <w:webHidden/>
          </w:rPr>
          <w:fldChar w:fldCharType="begin"/>
        </w:r>
        <w:r w:rsidR="0017014D">
          <w:rPr>
            <w:noProof/>
            <w:webHidden/>
          </w:rPr>
          <w:instrText xml:space="preserve"> PAGEREF _Toc26111472 \h </w:instrText>
        </w:r>
        <w:r w:rsidR="0017014D">
          <w:rPr>
            <w:noProof/>
            <w:webHidden/>
          </w:rPr>
        </w:r>
        <w:r w:rsidR="0017014D">
          <w:rPr>
            <w:noProof/>
            <w:webHidden/>
          </w:rPr>
          <w:fldChar w:fldCharType="separate"/>
        </w:r>
        <w:r w:rsidR="00C22A98">
          <w:rPr>
            <w:noProof/>
            <w:webHidden/>
          </w:rPr>
          <w:t>4</w:t>
        </w:r>
        <w:r w:rsidR="0017014D">
          <w:rPr>
            <w:noProof/>
            <w:webHidden/>
          </w:rPr>
          <w:fldChar w:fldCharType="end"/>
        </w:r>
      </w:hyperlink>
    </w:p>
    <w:p w14:paraId="1BF62DBA" w14:textId="51DA6ABF" w:rsidR="0017014D" w:rsidRDefault="006E7481">
      <w:pPr>
        <w:pStyle w:val="TOC3"/>
        <w:tabs>
          <w:tab w:val="left" w:pos="1100"/>
          <w:tab w:val="right" w:leader="dot" w:pos="9016"/>
        </w:tabs>
        <w:rPr>
          <w:rFonts w:asciiTheme="minorHAnsi" w:hAnsiTheme="minorHAnsi" w:cstheme="minorBidi"/>
          <w:noProof/>
          <w:sz w:val="22"/>
          <w:lang w:val="en-US" w:eastAsia="ja-JP"/>
        </w:rPr>
      </w:pPr>
      <w:hyperlink w:anchor="_Toc26111473" w:history="1">
        <w:r w:rsidR="0017014D" w:rsidRPr="00D63EDE">
          <w:rPr>
            <w:rStyle w:val="Hyperlink"/>
            <w:noProof/>
          </w:rPr>
          <w:t>1.3.1</w:t>
        </w:r>
        <w:r w:rsidR="0017014D">
          <w:rPr>
            <w:rFonts w:asciiTheme="minorHAnsi" w:hAnsiTheme="minorHAnsi" w:cstheme="minorBidi"/>
            <w:noProof/>
            <w:sz w:val="22"/>
            <w:lang w:val="en-US" w:eastAsia="ja-JP"/>
          </w:rPr>
          <w:tab/>
        </w:r>
        <w:r w:rsidR="0017014D" w:rsidRPr="00D63EDE">
          <w:rPr>
            <w:rStyle w:val="Hyperlink"/>
            <w:noProof/>
          </w:rPr>
          <w:t>Definitions</w:t>
        </w:r>
        <w:r w:rsidR="0017014D">
          <w:rPr>
            <w:noProof/>
            <w:webHidden/>
          </w:rPr>
          <w:tab/>
        </w:r>
        <w:r w:rsidR="0017014D">
          <w:rPr>
            <w:noProof/>
            <w:webHidden/>
          </w:rPr>
          <w:fldChar w:fldCharType="begin"/>
        </w:r>
        <w:r w:rsidR="0017014D">
          <w:rPr>
            <w:noProof/>
            <w:webHidden/>
          </w:rPr>
          <w:instrText xml:space="preserve"> PAGEREF _Toc26111473 \h </w:instrText>
        </w:r>
        <w:r w:rsidR="0017014D">
          <w:rPr>
            <w:noProof/>
            <w:webHidden/>
          </w:rPr>
        </w:r>
        <w:r w:rsidR="0017014D">
          <w:rPr>
            <w:noProof/>
            <w:webHidden/>
          </w:rPr>
          <w:fldChar w:fldCharType="separate"/>
        </w:r>
        <w:r w:rsidR="00C22A98">
          <w:rPr>
            <w:noProof/>
            <w:webHidden/>
          </w:rPr>
          <w:t>4</w:t>
        </w:r>
        <w:r w:rsidR="0017014D">
          <w:rPr>
            <w:noProof/>
            <w:webHidden/>
          </w:rPr>
          <w:fldChar w:fldCharType="end"/>
        </w:r>
      </w:hyperlink>
    </w:p>
    <w:p w14:paraId="4E44E8AC" w14:textId="3CDB863C" w:rsidR="0017014D" w:rsidRDefault="006E7481">
      <w:pPr>
        <w:pStyle w:val="TOC3"/>
        <w:tabs>
          <w:tab w:val="left" w:pos="1100"/>
          <w:tab w:val="right" w:leader="dot" w:pos="9016"/>
        </w:tabs>
        <w:rPr>
          <w:rFonts w:asciiTheme="minorHAnsi" w:hAnsiTheme="minorHAnsi" w:cstheme="minorBidi"/>
          <w:noProof/>
          <w:sz w:val="22"/>
          <w:lang w:val="en-US" w:eastAsia="ja-JP"/>
        </w:rPr>
      </w:pPr>
      <w:hyperlink w:anchor="_Toc26111474" w:history="1">
        <w:r w:rsidR="0017014D" w:rsidRPr="00D63EDE">
          <w:rPr>
            <w:rStyle w:val="Hyperlink"/>
            <w:noProof/>
          </w:rPr>
          <w:t>1.3.2</w:t>
        </w:r>
        <w:r w:rsidR="0017014D">
          <w:rPr>
            <w:rFonts w:asciiTheme="minorHAnsi" w:hAnsiTheme="minorHAnsi" w:cstheme="minorBidi"/>
            <w:noProof/>
            <w:sz w:val="22"/>
            <w:lang w:val="en-US" w:eastAsia="ja-JP"/>
          </w:rPr>
          <w:tab/>
        </w:r>
        <w:r w:rsidR="0017014D" w:rsidRPr="00D63EDE">
          <w:rPr>
            <w:rStyle w:val="Hyperlink"/>
            <w:noProof/>
          </w:rPr>
          <w:t>Acronyms</w:t>
        </w:r>
        <w:r w:rsidR="0017014D">
          <w:rPr>
            <w:noProof/>
            <w:webHidden/>
          </w:rPr>
          <w:tab/>
        </w:r>
        <w:r w:rsidR="0017014D">
          <w:rPr>
            <w:noProof/>
            <w:webHidden/>
          </w:rPr>
          <w:fldChar w:fldCharType="begin"/>
        </w:r>
        <w:r w:rsidR="0017014D">
          <w:rPr>
            <w:noProof/>
            <w:webHidden/>
          </w:rPr>
          <w:instrText xml:space="preserve"> PAGEREF _Toc26111474 \h </w:instrText>
        </w:r>
        <w:r w:rsidR="0017014D">
          <w:rPr>
            <w:noProof/>
            <w:webHidden/>
          </w:rPr>
        </w:r>
        <w:r w:rsidR="0017014D">
          <w:rPr>
            <w:noProof/>
            <w:webHidden/>
          </w:rPr>
          <w:fldChar w:fldCharType="separate"/>
        </w:r>
        <w:r w:rsidR="00C22A98">
          <w:rPr>
            <w:noProof/>
            <w:webHidden/>
          </w:rPr>
          <w:t>4</w:t>
        </w:r>
        <w:r w:rsidR="0017014D">
          <w:rPr>
            <w:noProof/>
            <w:webHidden/>
          </w:rPr>
          <w:fldChar w:fldCharType="end"/>
        </w:r>
      </w:hyperlink>
    </w:p>
    <w:p w14:paraId="449EFFDA" w14:textId="00FE55C9" w:rsidR="0017014D" w:rsidRDefault="006E7481">
      <w:pPr>
        <w:pStyle w:val="TOC3"/>
        <w:tabs>
          <w:tab w:val="left" w:pos="1100"/>
          <w:tab w:val="right" w:leader="dot" w:pos="9016"/>
        </w:tabs>
        <w:rPr>
          <w:rFonts w:asciiTheme="minorHAnsi" w:hAnsiTheme="minorHAnsi" w:cstheme="minorBidi"/>
          <w:noProof/>
          <w:sz w:val="22"/>
          <w:lang w:val="en-US" w:eastAsia="ja-JP"/>
        </w:rPr>
      </w:pPr>
      <w:hyperlink w:anchor="_Toc26111475" w:history="1">
        <w:r w:rsidR="0017014D" w:rsidRPr="00D63EDE">
          <w:rPr>
            <w:rStyle w:val="Hyperlink"/>
            <w:noProof/>
          </w:rPr>
          <w:t>1.3.3</w:t>
        </w:r>
        <w:r w:rsidR="0017014D">
          <w:rPr>
            <w:rFonts w:asciiTheme="minorHAnsi" w:hAnsiTheme="minorHAnsi" w:cstheme="minorBidi"/>
            <w:noProof/>
            <w:sz w:val="22"/>
            <w:lang w:val="en-US" w:eastAsia="ja-JP"/>
          </w:rPr>
          <w:tab/>
        </w:r>
        <w:r w:rsidR="0017014D" w:rsidRPr="00D63EDE">
          <w:rPr>
            <w:rStyle w:val="Hyperlink"/>
            <w:noProof/>
          </w:rPr>
          <w:t>Abbreviations</w:t>
        </w:r>
        <w:r w:rsidR="0017014D">
          <w:rPr>
            <w:noProof/>
            <w:webHidden/>
          </w:rPr>
          <w:tab/>
        </w:r>
        <w:r w:rsidR="0017014D">
          <w:rPr>
            <w:noProof/>
            <w:webHidden/>
          </w:rPr>
          <w:fldChar w:fldCharType="begin"/>
        </w:r>
        <w:r w:rsidR="0017014D">
          <w:rPr>
            <w:noProof/>
            <w:webHidden/>
          </w:rPr>
          <w:instrText xml:space="preserve"> PAGEREF _Toc26111475 \h </w:instrText>
        </w:r>
        <w:r w:rsidR="0017014D">
          <w:rPr>
            <w:noProof/>
            <w:webHidden/>
          </w:rPr>
        </w:r>
        <w:r w:rsidR="0017014D">
          <w:rPr>
            <w:noProof/>
            <w:webHidden/>
          </w:rPr>
          <w:fldChar w:fldCharType="separate"/>
        </w:r>
        <w:r w:rsidR="00C22A98">
          <w:rPr>
            <w:noProof/>
            <w:webHidden/>
          </w:rPr>
          <w:t>5</w:t>
        </w:r>
        <w:r w:rsidR="0017014D">
          <w:rPr>
            <w:noProof/>
            <w:webHidden/>
          </w:rPr>
          <w:fldChar w:fldCharType="end"/>
        </w:r>
      </w:hyperlink>
    </w:p>
    <w:p w14:paraId="22CA2138" w14:textId="49356460" w:rsidR="0017014D" w:rsidRDefault="006E7481">
      <w:pPr>
        <w:pStyle w:val="TOC2"/>
        <w:tabs>
          <w:tab w:val="left" w:pos="880"/>
          <w:tab w:val="right" w:leader="dot" w:pos="9016"/>
        </w:tabs>
        <w:rPr>
          <w:rFonts w:asciiTheme="minorHAnsi" w:hAnsiTheme="minorHAnsi" w:cstheme="minorBidi"/>
          <w:noProof/>
          <w:lang w:val="en-US" w:eastAsia="ja-JP"/>
        </w:rPr>
      </w:pPr>
      <w:hyperlink w:anchor="_Toc26111476" w:history="1">
        <w:r w:rsidR="0017014D" w:rsidRPr="00D63EDE">
          <w:rPr>
            <w:rStyle w:val="Hyperlink"/>
            <w:noProof/>
          </w:rPr>
          <w:t>1.4</w:t>
        </w:r>
        <w:r w:rsidR="0017014D">
          <w:rPr>
            <w:rFonts w:asciiTheme="minorHAnsi" w:hAnsiTheme="minorHAnsi" w:cstheme="minorBidi"/>
            <w:noProof/>
            <w:lang w:val="en-US" w:eastAsia="ja-JP"/>
          </w:rPr>
          <w:tab/>
        </w:r>
        <w:r w:rsidR="0017014D" w:rsidRPr="00D63EDE">
          <w:rPr>
            <w:rStyle w:val="Hyperlink"/>
            <w:noProof/>
          </w:rPr>
          <w:t>Revision history</w:t>
        </w:r>
        <w:r w:rsidR="0017014D">
          <w:rPr>
            <w:noProof/>
            <w:webHidden/>
          </w:rPr>
          <w:tab/>
        </w:r>
        <w:r w:rsidR="0017014D">
          <w:rPr>
            <w:noProof/>
            <w:webHidden/>
          </w:rPr>
          <w:fldChar w:fldCharType="begin"/>
        </w:r>
        <w:r w:rsidR="0017014D">
          <w:rPr>
            <w:noProof/>
            <w:webHidden/>
          </w:rPr>
          <w:instrText xml:space="preserve"> PAGEREF _Toc26111476 \h </w:instrText>
        </w:r>
        <w:r w:rsidR="0017014D">
          <w:rPr>
            <w:noProof/>
            <w:webHidden/>
          </w:rPr>
        </w:r>
        <w:r w:rsidR="0017014D">
          <w:rPr>
            <w:noProof/>
            <w:webHidden/>
          </w:rPr>
          <w:fldChar w:fldCharType="separate"/>
        </w:r>
        <w:r w:rsidR="00C22A98">
          <w:rPr>
            <w:noProof/>
            <w:webHidden/>
          </w:rPr>
          <w:t>5</w:t>
        </w:r>
        <w:r w:rsidR="0017014D">
          <w:rPr>
            <w:noProof/>
            <w:webHidden/>
          </w:rPr>
          <w:fldChar w:fldCharType="end"/>
        </w:r>
      </w:hyperlink>
    </w:p>
    <w:p w14:paraId="3F691EB6" w14:textId="7FB79988" w:rsidR="0017014D" w:rsidRDefault="006E7481">
      <w:pPr>
        <w:pStyle w:val="TOC2"/>
        <w:tabs>
          <w:tab w:val="left" w:pos="880"/>
          <w:tab w:val="right" w:leader="dot" w:pos="9016"/>
        </w:tabs>
        <w:rPr>
          <w:rFonts w:asciiTheme="minorHAnsi" w:hAnsiTheme="minorHAnsi" w:cstheme="minorBidi"/>
          <w:noProof/>
          <w:lang w:val="en-US" w:eastAsia="ja-JP"/>
        </w:rPr>
      </w:pPr>
      <w:hyperlink w:anchor="_Toc26111477" w:history="1">
        <w:r w:rsidR="0017014D" w:rsidRPr="00D63EDE">
          <w:rPr>
            <w:rStyle w:val="Hyperlink"/>
            <w:noProof/>
          </w:rPr>
          <w:t>1.5</w:t>
        </w:r>
        <w:r w:rsidR="0017014D">
          <w:rPr>
            <w:rFonts w:asciiTheme="minorHAnsi" w:hAnsiTheme="minorHAnsi" w:cstheme="minorBidi"/>
            <w:noProof/>
            <w:lang w:val="en-US" w:eastAsia="ja-JP"/>
          </w:rPr>
          <w:tab/>
        </w:r>
        <w:r w:rsidR="0017014D" w:rsidRPr="00D63EDE">
          <w:rPr>
            <w:rStyle w:val="Hyperlink"/>
            <w:noProof/>
          </w:rPr>
          <w:t>Reference documents</w:t>
        </w:r>
        <w:r w:rsidR="0017014D">
          <w:rPr>
            <w:noProof/>
            <w:webHidden/>
          </w:rPr>
          <w:tab/>
        </w:r>
        <w:r w:rsidR="0017014D">
          <w:rPr>
            <w:noProof/>
            <w:webHidden/>
          </w:rPr>
          <w:fldChar w:fldCharType="begin"/>
        </w:r>
        <w:r w:rsidR="0017014D">
          <w:rPr>
            <w:noProof/>
            <w:webHidden/>
          </w:rPr>
          <w:instrText xml:space="preserve"> PAGEREF _Toc26111477 \h </w:instrText>
        </w:r>
        <w:r w:rsidR="0017014D">
          <w:rPr>
            <w:noProof/>
            <w:webHidden/>
          </w:rPr>
        </w:r>
        <w:r w:rsidR="0017014D">
          <w:rPr>
            <w:noProof/>
            <w:webHidden/>
          </w:rPr>
          <w:fldChar w:fldCharType="separate"/>
        </w:r>
        <w:r w:rsidR="00C22A98">
          <w:rPr>
            <w:noProof/>
            <w:webHidden/>
          </w:rPr>
          <w:t>5</w:t>
        </w:r>
        <w:r w:rsidR="0017014D">
          <w:rPr>
            <w:noProof/>
            <w:webHidden/>
          </w:rPr>
          <w:fldChar w:fldCharType="end"/>
        </w:r>
      </w:hyperlink>
    </w:p>
    <w:p w14:paraId="3ECBFCE4" w14:textId="61907567" w:rsidR="0017014D" w:rsidRDefault="006E7481">
      <w:pPr>
        <w:pStyle w:val="TOC2"/>
        <w:tabs>
          <w:tab w:val="left" w:pos="880"/>
          <w:tab w:val="right" w:leader="dot" w:pos="9016"/>
        </w:tabs>
        <w:rPr>
          <w:rFonts w:asciiTheme="minorHAnsi" w:hAnsiTheme="minorHAnsi" w:cstheme="minorBidi"/>
          <w:noProof/>
          <w:lang w:val="en-US" w:eastAsia="ja-JP"/>
        </w:rPr>
      </w:pPr>
      <w:hyperlink w:anchor="_Toc26111478" w:history="1">
        <w:r w:rsidR="0017014D" w:rsidRPr="00D63EDE">
          <w:rPr>
            <w:rStyle w:val="Hyperlink"/>
            <w:noProof/>
          </w:rPr>
          <w:t>1.6</w:t>
        </w:r>
        <w:r w:rsidR="0017014D">
          <w:rPr>
            <w:rFonts w:asciiTheme="minorHAnsi" w:hAnsiTheme="minorHAnsi" w:cstheme="minorBidi"/>
            <w:noProof/>
            <w:lang w:val="en-US" w:eastAsia="ja-JP"/>
          </w:rPr>
          <w:tab/>
        </w:r>
        <w:r w:rsidR="0017014D" w:rsidRPr="00D63EDE">
          <w:rPr>
            <w:rStyle w:val="Hyperlink"/>
            <w:noProof/>
          </w:rPr>
          <w:t>Document structure</w:t>
        </w:r>
        <w:r w:rsidR="0017014D">
          <w:rPr>
            <w:noProof/>
            <w:webHidden/>
          </w:rPr>
          <w:tab/>
        </w:r>
        <w:r w:rsidR="0017014D">
          <w:rPr>
            <w:noProof/>
            <w:webHidden/>
          </w:rPr>
          <w:fldChar w:fldCharType="begin"/>
        </w:r>
        <w:r w:rsidR="0017014D">
          <w:rPr>
            <w:noProof/>
            <w:webHidden/>
          </w:rPr>
          <w:instrText xml:space="preserve"> PAGEREF _Toc26111478 \h </w:instrText>
        </w:r>
        <w:r w:rsidR="0017014D">
          <w:rPr>
            <w:noProof/>
            <w:webHidden/>
          </w:rPr>
        </w:r>
        <w:r w:rsidR="0017014D">
          <w:rPr>
            <w:noProof/>
            <w:webHidden/>
          </w:rPr>
          <w:fldChar w:fldCharType="separate"/>
        </w:r>
        <w:r w:rsidR="00C22A98">
          <w:rPr>
            <w:noProof/>
            <w:webHidden/>
          </w:rPr>
          <w:t>5</w:t>
        </w:r>
        <w:r w:rsidR="0017014D">
          <w:rPr>
            <w:noProof/>
            <w:webHidden/>
          </w:rPr>
          <w:fldChar w:fldCharType="end"/>
        </w:r>
      </w:hyperlink>
    </w:p>
    <w:p w14:paraId="32B18953" w14:textId="3821BC8C" w:rsidR="0017014D" w:rsidRDefault="006E7481">
      <w:pPr>
        <w:pStyle w:val="TOC1"/>
        <w:tabs>
          <w:tab w:val="left" w:pos="440"/>
          <w:tab w:val="right" w:leader="dot" w:pos="9016"/>
        </w:tabs>
        <w:rPr>
          <w:rFonts w:asciiTheme="minorHAnsi" w:hAnsiTheme="minorHAnsi" w:cstheme="minorBidi"/>
          <w:b w:val="0"/>
          <w:noProof/>
          <w:sz w:val="22"/>
          <w:lang w:val="en-US" w:eastAsia="ja-JP"/>
        </w:rPr>
      </w:pPr>
      <w:hyperlink w:anchor="_Toc26111479" w:history="1">
        <w:r w:rsidR="0017014D" w:rsidRPr="00D63EDE">
          <w:rPr>
            <w:rStyle w:val="Hyperlink"/>
            <w:noProof/>
          </w:rPr>
          <w:t>2</w:t>
        </w:r>
        <w:r w:rsidR="0017014D">
          <w:rPr>
            <w:rFonts w:asciiTheme="minorHAnsi" w:hAnsiTheme="minorHAnsi" w:cstheme="minorBidi"/>
            <w:b w:val="0"/>
            <w:noProof/>
            <w:sz w:val="22"/>
            <w:lang w:val="en-US" w:eastAsia="ja-JP"/>
          </w:rPr>
          <w:tab/>
        </w:r>
        <w:r w:rsidR="0017014D" w:rsidRPr="00D63EDE">
          <w:rPr>
            <w:rStyle w:val="Hyperlink"/>
            <w:noProof/>
          </w:rPr>
          <w:t>Architectural design</w:t>
        </w:r>
        <w:r w:rsidR="0017014D">
          <w:rPr>
            <w:noProof/>
            <w:webHidden/>
          </w:rPr>
          <w:tab/>
        </w:r>
        <w:r w:rsidR="0017014D">
          <w:rPr>
            <w:noProof/>
            <w:webHidden/>
          </w:rPr>
          <w:fldChar w:fldCharType="begin"/>
        </w:r>
        <w:r w:rsidR="0017014D">
          <w:rPr>
            <w:noProof/>
            <w:webHidden/>
          </w:rPr>
          <w:instrText xml:space="preserve"> PAGEREF _Toc26111479 \h </w:instrText>
        </w:r>
        <w:r w:rsidR="0017014D">
          <w:rPr>
            <w:noProof/>
            <w:webHidden/>
          </w:rPr>
        </w:r>
        <w:r w:rsidR="0017014D">
          <w:rPr>
            <w:noProof/>
            <w:webHidden/>
          </w:rPr>
          <w:fldChar w:fldCharType="separate"/>
        </w:r>
        <w:r w:rsidR="00C22A98">
          <w:rPr>
            <w:noProof/>
            <w:webHidden/>
          </w:rPr>
          <w:t>7</w:t>
        </w:r>
        <w:r w:rsidR="0017014D">
          <w:rPr>
            <w:noProof/>
            <w:webHidden/>
          </w:rPr>
          <w:fldChar w:fldCharType="end"/>
        </w:r>
      </w:hyperlink>
    </w:p>
    <w:p w14:paraId="5FEE0E77" w14:textId="399CCB6D" w:rsidR="0017014D" w:rsidRDefault="006E7481">
      <w:pPr>
        <w:pStyle w:val="TOC1"/>
        <w:tabs>
          <w:tab w:val="left" w:pos="440"/>
          <w:tab w:val="right" w:leader="dot" w:pos="9016"/>
        </w:tabs>
        <w:rPr>
          <w:rFonts w:asciiTheme="minorHAnsi" w:hAnsiTheme="minorHAnsi" w:cstheme="minorBidi"/>
          <w:b w:val="0"/>
          <w:noProof/>
          <w:sz w:val="22"/>
          <w:lang w:val="en-US" w:eastAsia="ja-JP"/>
        </w:rPr>
      </w:pPr>
      <w:hyperlink w:anchor="_Toc26111480" w:history="1">
        <w:r w:rsidR="0017014D" w:rsidRPr="00D63EDE">
          <w:rPr>
            <w:rStyle w:val="Hyperlink"/>
            <w:noProof/>
          </w:rPr>
          <w:t>3</w:t>
        </w:r>
        <w:r w:rsidR="0017014D">
          <w:rPr>
            <w:rFonts w:asciiTheme="minorHAnsi" w:hAnsiTheme="minorHAnsi" w:cstheme="minorBidi"/>
            <w:b w:val="0"/>
            <w:noProof/>
            <w:sz w:val="22"/>
            <w:lang w:val="en-US" w:eastAsia="ja-JP"/>
          </w:rPr>
          <w:tab/>
        </w:r>
        <w:r w:rsidR="0017014D" w:rsidRPr="00D63EDE">
          <w:rPr>
            <w:rStyle w:val="Hyperlink"/>
            <w:noProof/>
          </w:rPr>
          <w:t>User interface design</w:t>
        </w:r>
        <w:r w:rsidR="0017014D">
          <w:rPr>
            <w:noProof/>
            <w:webHidden/>
          </w:rPr>
          <w:tab/>
        </w:r>
        <w:r w:rsidR="0017014D">
          <w:rPr>
            <w:noProof/>
            <w:webHidden/>
          </w:rPr>
          <w:fldChar w:fldCharType="begin"/>
        </w:r>
        <w:r w:rsidR="0017014D">
          <w:rPr>
            <w:noProof/>
            <w:webHidden/>
          </w:rPr>
          <w:instrText xml:space="preserve"> PAGEREF _Toc26111480 \h </w:instrText>
        </w:r>
        <w:r w:rsidR="0017014D">
          <w:rPr>
            <w:noProof/>
            <w:webHidden/>
          </w:rPr>
        </w:r>
        <w:r w:rsidR="0017014D">
          <w:rPr>
            <w:noProof/>
            <w:webHidden/>
          </w:rPr>
          <w:fldChar w:fldCharType="separate"/>
        </w:r>
        <w:r w:rsidR="00C22A98">
          <w:rPr>
            <w:noProof/>
            <w:webHidden/>
          </w:rPr>
          <w:t>8</w:t>
        </w:r>
        <w:r w:rsidR="0017014D">
          <w:rPr>
            <w:noProof/>
            <w:webHidden/>
          </w:rPr>
          <w:fldChar w:fldCharType="end"/>
        </w:r>
      </w:hyperlink>
    </w:p>
    <w:p w14:paraId="4AADD8DA" w14:textId="3A397804" w:rsidR="0017014D" w:rsidRDefault="006E7481">
      <w:pPr>
        <w:pStyle w:val="TOC1"/>
        <w:tabs>
          <w:tab w:val="left" w:pos="440"/>
          <w:tab w:val="right" w:leader="dot" w:pos="9016"/>
        </w:tabs>
        <w:rPr>
          <w:rFonts w:asciiTheme="minorHAnsi" w:hAnsiTheme="minorHAnsi" w:cstheme="minorBidi"/>
          <w:b w:val="0"/>
          <w:noProof/>
          <w:sz w:val="22"/>
          <w:lang w:val="en-US" w:eastAsia="ja-JP"/>
        </w:rPr>
      </w:pPr>
      <w:hyperlink w:anchor="_Toc26111481" w:history="1">
        <w:r w:rsidR="0017014D" w:rsidRPr="00D63EDE">
          <w:rPr>
            <w:rStyle w:val="Hyperlink"/>
            <w:noProof/>
          </w:rPr>
          <w:t>4</w:t>
        </w:r>
        <w:r w:rsidR="0017014D">
          <w:rPr>
            <w:rFonts w:asciiTheme="minorHAnsi" w:hAnsiTheme="minorHAnsi" w:cstheme="minorBidi"/>
            <w:b w:val="0"/>
            <w:noProof/>
            <w:sz w:val="22"/>
            <w:lang w:val="en-US" w:eastAsia="ja-JP"/>
          </w:rPr>
          <w:tab/>
        </w:r>
        <w:r w:rsidR="0017014D" w:rsidRPr="00D63EDE">
          <w:rPr>
            <w:rStyle w:val="Hyperlink"/>
            <w:noProof/>
          </w:rPr>
          <w:t>Requirements traceability</w:t>
        </w:r>
        <w:r w:rsidR="0017014D">
          <w:rPr>
            <w:noProof/>
            <w:webHidden/>
          </w:rPr>
          <w:tab/>
        </w:r>
        <w:r w:rsidR="0017014D">
          <w:rPr>
            <w:noProof/>
            <w:webHidden/>
          </w:rPr>
          <w:fldChar w:fldCharType="begin"/>
        </w:r>
        <w:r w:rsidR="0017014D">
          <w:rPr>
            <w:noProof/>
            <w:webHidden/>
          </w:rPr>
          <w:instrText xml:space="preserve"> PAGEREF _Toc26111481 \h </w:instrText>
        </w:r>
        <w:r w:rsidR="0017014D">
          <w:rPr>
            <w:noProof/>
            <w:webHidden/>
          </w:rPr>
        </w:r>
        <w:r w:rsidR="0017014D">
          <w:rPr>
            <w:noProof/>
            <w:webHidden/>
          </w:rPr>
          <w:fldChar w:fldCharType="separate"/>
        </w:r>
        <w:r w:rsidR="00C22A98">
          <w:rPr>
            <w:noProof/>
            <w:webHidden/>
          </w:rPr>
          <w:t>9</w:t>
        </w:r>
        <w:r w:rsidR="0017014D">
          <w:rPr>
            <w:noProof/>
            <w:webHidden/>
          </w:rPr>
          <w:fldChar w:fldCharType="end"/>
        </w:r>
      </w:hyperlink>
    </w:p>
    <w:p w14:paraId="0A64F313" w14:textId="1BE660DC" w:rsidR="0017014D" w:rsidRDefault="006E7481">
      <w:pPr>
        <w:pStyle w:val="TOC1"/>
        <w:tabs>
          <w:tab w:val="left" w:pos="440"/>
          <w:tab w:val="right" w:leader="dot" w:pos="9016"/>
        </w:tabs>
        <w:rPr>
          <w:rFonts w:asciiTheme="minorHAnsi" w:hAnsiTheme="minorHAnsi" w:cstheme="minorBidi"/>
          <w:b w:val="0"/>
          <w:noProof/>
          <w:sz w:val="22"/>
          <w:lang w:val="en-US" w:eastAsia="ja-JP"/>
        </w:rPr>
      </w:pPr>
      <w:hyperlink w:anchor="_Toc26111482" w:history="1">
        <w:r w:rsidR="0017014D" w:rsidRPr="00D63EDE">
          <w:rPr>
            <w:rStyle w:val="Hyperlink"/>
            <w:noProof/>
          </w:rPr>
          <w:t>5</w:t>
        </w:r>
        <w:r w:rsidR="0017014D">
          <w:rPr>
            <w:rFonts w:asciiTheme="minorHAnsi" w:hAnsiTheme="minorHAnsi" w:cstheme="minorBidi"/>
            <w:b w:val="0"/>
            <w:noProof/>
            <w:sz w:val="22"/>
            <w:lang w:val="en-US" w:eastAsia="ja-JP"/>
          </w:rPr>
          <w:tab/>
        </w:r>
        <w:r w:rsidR="0017014D" w:rsidRPr="00D63EDE">
          <w:rPr>
            <w:rStyle w:val="Hyperlink"/>
            <w:noProof/>
          </w:rPr>
          <w:t>Implementation, integration and test plan</w:t>
        </w:r>
        <w:r w:rsidR="0017014D">
          <w:rPr>
            <w:noProof/>
            <w:webHidden/>
          </w:rPr>
          <w:tab/>
        </w:r>
        <w:r w:rsidR="0017014D">
          <w:rPr>
            <w:noProof/>
            <w:webHidden/>
          </w:rPr>
          <w:fldChar w:fldCharType="begin"/>
        </w:r>
        <w:r w:rsidR="0017014D">
          <w:rPr>
            <w:noProof/>
            <w:webHidden/>
          </w:rPr>
          <w:instrText xml:space="preserve"> PAGEREF _Toc26111482 \h </w:instrText>
        </w:r>
        <w:r w:rsidR="0017014D">
          <w:rPr>
            <w:noProof/>
            <w:webHidden/>
          </w:rPr>
        </w:r>
        <w:r w:rsidR="0017014D">
          <w:rPr>
            <w:noProof/>
            <w:webHidden/>
          </w:rPr>
          <w:fldChar w:fldCharType="separate"/>
        </w:r>
        <w:r w:rsidR="00C22A98">
          <w:rPr>
            <w:noProof/>
            <w:webHidden/>
          </w:rPr>
          <w:t>10</w:t>
        </w:r>
        <w:r w:rsidR="0017014D">
          <w:rPr>
            <w:noProof/>
            <w:webHidden/>
          </w:rPr>
          <w:fldChar w:fldCharType="end"/>
        </w:r>
      </w:hyperlink>
    </w:p>
    <w:p w14:paraId="5DCDC524" w14:textId="5FA2B08B" w:rsidR="0017014D" w:rsidRDefault="006E7481">
      <w:pPr>
        <w:pStyle w:val="TOC1"/>
        <w:tabs>
          <w:tab w:val="left" w:pos="440"/>
          <w:tab w:val="right" w:leader="dot" w:pos="9016"/>
        </w:tabs>
        <w:rPr>
          <w:rFonts w:asciiTheme="minorHAnsi" w:hAnsiTheme="minorHAnsi" w:cstheme="minorBidi"/>
          <w:b w:val="0"/>
          <w:noProof/>
          <w:sz w:val="22"/>
          <w:lang w:val="en-US" w:eastAsia="ja-JP"/>
        </w:rPr>
      </w:pPr>
      <w:hyperlink w:anchor="_Toc26111483" w:history="1">
        <w:r w:rsidR="0017014D" w:rsidRPr="00D63EDE">
          <w:rPr>
            <w:rStyle w:val="Hyperlink"/>
            <w:noProof/>
          </w:rPr>
          <w:t>6</w:t>
        </w:r>
        <w:r w:rsidR="0017014D">
          <w:rPr>
            <w:rFonts w:asciiTheme="minorHAnsi" w:hAnsiTheme="minorHAnsi" w:cstheme="minorBidi"/>
            <w:b w:val="0"/>
            <w:noProof/>
            <w:sz w:val="22"/>
            <w:lang w:val="en-US" w:eastAsia="ja-JP"/>
          </w:rPr>
          <w:tab/>
        </w:r>
        <w:r w:rsidR="0017014D" w:rsidRPr="00D63EDE">
          <w:rPr>
            <w:rStyle w:val="Hyperlink"/>
            <w:noProof/>
          </w:rPr>
          <w:t>Appendices</w:t>
        </w:r>
        <w:r w:rsidR="0017014D">
          <w:rPr>
            <w:noProof/>
            <w:webHidden/>
          </w:rPr>
          <w:tab/>
        </w:r>
        <w:r w:rsidR="0017014D">
          <w:rPr>
            <w:noProof/>
            <w:webHidden/>
          </w:rPr>
          <w:fldChar w:fldCharType="begin"/>
        </w:r>
        <w:r w:rsidR="0017014D">
          <w:rPr>
            <w:noProof/>
            <w:webHidden/>
          </w:rPr>
          <w:instrText xml:space="preserve"> PAGEREF _Toc26111483 \h </w:instrText>
        </w:r>
        <w:r w:rsidR="0017014D">
          <w:rPr>
            <w:noProof/>
            <w:webHidden/>
          </w:rPr>
        </w:r>
        <w:r w:rsidR="0017014D">
          <w:rPr>
            <w:noProof/>
            <w:webHidden/>
          </w:rPr>
          <w:fldChar w:fldCharType="separate"/>
        </w:r>
        <w:r w:rsidR="00C22A98">
          <w:rPr>
            <w:noProof/>
            <w:webHidden/>
          </w:rPr>
          <w:t>11</w:t>
        </w:r>
        <w:r w:rsidR="0017014D">
          <w:rPr>
            <w:noProof/>
            <w:webHidden/>
          </w:rPr>
          <w:fldChar w:fldCharType="end"/>
        </w:r>
      </w:hyperlink>
    </w:p>
    <w:p w14:paraId="3A10DA7C" w14:textId="7AECC2DB" w:rsidR="0017014D" w:rsidRDefault="006E7481">
      <w:pPr>
        <w:pStyle w:val="TOC2"/>
        <w:tabs>
          <w:tab w:val="left" w:pos="880"/>
          <w:tab w:val="right" w:leader="dot" w:pos="9016"/>
        </w:tabs>
        <w:rPr>
          <w:rFonts w:asciiTheme="minorHAnsi" w:hAnsiTheme="minorHAnsi" w:cstheme="minorBidi"/>
          <w:noProof/>
          <w:lang w:val="en-US" w:eastAsia="ja-JP"/>
        </w:rPr>
      </w:pPr>
      <w:hyperlink w:anchor="_Toc26111484" w:history="1">
        <w:r w:rsidR="0017014D" w:rsidRPr="00D63EDE">
          <w:rPr>
            <w:rStyle w:val="Hyperlink"/>
            <w:noProof/>
          </w:rPr>
          <w:t>6.1</w:t>
        </w:r>
        <w:r w:rsidR="0017014D">
          <w:rPr>
            <w:rFonts w:asciiTheme="minorHAnsi" w:hAnsiTheme="minorHAnsi" w:cstheme="minorBidi"/>
            <w:noProof/>
            <w:lang w:val="en-US" w:eastAsia="ja-JP"/>
          </w:rPr>
          <w:tab/>
        </w:r>
        <w:r w:rsidR="0017014D" w:rsidRPr="00D63EDE">
          <w:rPr>
            <w:rStyle w:val="Hyperlink"/>
            <w:noProof/>
          </w:rPr>
          <w:t>Used tools</w:t>
        </w:r>
        <w:r w:rsidR="0017014D">
          <w:rPr>
            <w:noProof/>
            <w:webHidden/>
          </w:rPr>
          <w:tab/>
        </w:r>
        <w:r w:rsidR="0017014D">
          <w:rPr>
            <w:noProof/>
            <w:webHidden/>
          </w:rPr>
          <w:fldChar w:fldCharType="begin"/>
        </w:r>
        <w:r w:rsidR="0017014D">
          <w:rPr>
            <w:noProof/>
            <w:webHidden/>
          </w:rPr>
          <w:instrText xml:space="preserve"> PAGEREF _Toc26111484 \h </w:instrText>
        </w:r>
        <w:r w:rsidR="0017014D">
          <w:rPr>
            <w:noProof/>
            <w:webHidden/>
          </w:rPr>
        </w:r>
        <w:r w:rsidR="0017014D">
          <w:rPr>
            <w:noProof/>
            <w:webHidden/>
          </w:rPr>
          <w:fldChar w:fldCharType="separate"/>
        </w:r>
        <w:r w:rsidR="00C22A98">
          <w:rPr>
            <w:noProof/>
            <w:webHidden/>
          </w:rPr>
          <w:t>11</w:t>
        </w:r>
        <w:r w:rsidR="0017014D">
          <w:rPr>
            <w:noProof/>
            <w:webHidden/>
          </w:rPr>
          <w:fldChar w:fldCharType="end"/>
        </w:r>
      </w:hyperlink>
    </w:p>
    <w:p w14:paraId="339A89CF" w14:textId="02995A16" w:rsidR="0017014D" w:rsidRDefault="006E7481" w:rsidP="68488F57">
      <w:pPr>
        <w:pStyle w:val="TOC2"/>
        <w:tabs>
          <w:tab w:val="left" w:pos="880"/>
          <w:tab w:val="right" w:leader="dot" w:pos="9016"/>
        </w:tabs>
        <w:rPr>
          <w:rFonts w:asciiTheme="minorHAnsi" w:hAnsiTheme="minorHAnsi" w:cstheme="minorBidi"/>
          <w:noProof/>
          <w:lang w:val="en-US" w:eastAsia="ja-JP"/>
        </w:rPr>
      </w:pPr>
      <w:hyperlink w:anchor="_Toc26111485" w:history="1">
        <w:r w:rsidR="0017014D" w:rsidRPr="68488F57">
          <w:rPr>
            <w:noProof/>
          </w:rPr>
          <w:t>﷟</w:t>
        </w:r>
        <w:r w:rsidR="00C22A98">
          <w:rPr>
            <w:noProof/>
          </w:rPr>
          <w:t>6.2</w:t>
        </w:r>
        <w:r w:rsidR="0017014D">
          <w:rPr>
            <w:rFonts w:asciiTheme="minorHAnsi" w:hAnsiTheme="minorHAnsi" w:cstheme="minorBidi"/>
            <w:noProof/>
            <w:lang w:val="en-US" w:eastAsia="ja-JP"/>
          </w:rPr>
          <w:tab/>
        </w:r>
        <w:r w:rsidR="0017014D" w:rsidRPr="00D63EDE">
          <w:rPr>
            <w:rStyle w:val="Hyperlink"/>
            <w:noProof/>
          </w:rPr>
          <w:t>Hours of effort spent</w:t>
        </w:r>
        <w:r w:rsidR="0017014D">
          <w:rPr>
            <w:noProof/>
            <w:webHidden/>
          </w:rPr>
          <w:tab/>
        </w:r>
      </w:hyperlink>
      <w:r w:rsidR="003C0F18">
        <w:rPr>
          <w:noProof/>
        </w:rPr>
        <w:t>11</w:t>
      </w:r>
    </w:p>
    <w:p w14:paraId="097A88C5" w14:textId="19D4774D" w:rsidR="68488F57" w:rsidRDefault="68488F57">
      <w:pPr>
        <w:rPr>
          <w:noProof/>
        </w:rPr>
      </w:pPr>
      <w:r>
        <w:rPr>
          <w:noProof/>
        </w:rPr>
        <w:br w:type="page"/>
      </w:r>
    </w:p>
    <w:p w14:paraId="43A6D03F" w14:textId="26C60E7C" w:rsidR="00D723DD" w:rsidRDefault="00D87200" w:rsidP="00CF7603">
      <w:pPr>
        <w:pStyle w:val="1Layer"/>
      </w:pPr>
      <w:r w:rsidRPr="33405BF9">
        <w:lastRenderedPageBreak/>
        <w:fldChar w:fldCharType="end"/>
      </w:r>
      <w:bookmarkStart w:id="0" w:name="_Toc23734071"/>
      <w:bookmarkStart w:id="1" w:name="_Toc26111469"/>
      <w:r w:rsidR="5D68AA94" w:rsidRPr="00CF7603">
        <w:t>Introduction</w:t>
      </w:r>
      <w:bookmarkEnd w:id="0"/>
      <w:bookmarkEnd w:id="1"/>
    </w:p>
    <w:p w14:paraId="265CFBB1" w14:textId="4DB938F0" w:rsidR="00B51DAE" w:rsidRPr="00C51F30" w:rsidRDefault="72D91BE4" w:rsidP="00CF7603">
      <w:pPr>
        <w:pStyle w:val="2Layer"/>
      </w:pPr>
      <w:bookmarkStart w:id="2" w:name="_Toc26111470"/>
      <w:r w:rsidRPr="00CF7603">
        <w:t>Purpose</w:t>
      </w:r>
      <w:bookmarkEnd w:id="2"/>
    </w:p>
    <w:p w14:paraId="34506660" w14:textId="6E6F7C66" w:rsidR="00B51DAE" w:rsidRPr="00C51F30" w:rsidRDefault="72D91BE4" w:rsidP="72D91BE4">
      <w:pPr>
        <w:pStyle w:val="Text"/>
        <w:ind w:firstLine="0"/>
      </w:pPr>
      <w:r w:rsidRPr="72D91BE4">
        <w:t>This document represents the Design Document (DD). The main purpose of this document is to fully describe the technical details of the SS application.</w:t>
      </w:r>
    </w:p>
    <w:p w14:paraId="164F2BA3" w14:textId="2FD547CE" w:rsidR="00250238" w:rsidRDefault="72D91BE4" w:rsidP="72D91BE4">
      <w:pPr>
        <w:pStyle w:val="Text"/>
        <w:ind w:firstLine="0"/>
      </w:pPr>
      <w:r w:rsidRPr="72D91BE4">
        <w:t>In comparison with the RASD, while it has the purpose to describe the functionalities, the requirements and the goals of the system, the DD specifies the design aspects of the system, defining the architecture, the main components and your interfaces, the runtime behavior, the design patterns, and the information about implementation, integration and testing. With these aspects, this document gives a wide knowledge about the description of the components forming the system to be developed.</w:t>
      </w:r>
    </w:p>
    <w:p w14:paraId="1A5CF4E7" w14:textId="2C009E50" w:rsidR="72D91BE4" w:rsidRDefault="72D91BE4" w:rsidP="72D91BE4">
      <w:pPr>
        <w:pStyle w:val="Text"/>
        <w:ind w:firstLine="0"/>
      </w:pPr>
    </w:p>
    <w:p w14:paraId="6F1D4D8E" w14:textId="0C2CE869" w:rsidR="00B51DAE" w:rsidRPr="00B51DAE" w:rsidRDefault="72D91BE4" w:rsidP="00CF7603">
      <w:pPr>
        <w:pStyle w:val="2Layer"/>
      </w:pPr>
      <w:bookmarkStart w:id="3" w:name="_Toc23734074"/>
      <w:bookmarkStart w:id="4" w:name="_Toc26111471"/>
      <w:r w:rsidRPr="00CF7603">
        <w:t>Scope</w:t>
      </w:r>
      <w:bookmarkEnd w:id="3"/>
      <w:bookmarkEnd w:id="4"/>
    </w:p>
    <w:p w14:paraId="7C9F447B" w14:textId="529C9837" w:rsidR="00A277BF" w:rsidRPr="00E37EF7" w:rsidRDefault="72D91BE4" w:rsidP="72D91BE4">
      <w:pPr>
        <w:pStyle w:val="Text"/>
        <w:ind w:firstLine="0"/>
      </w:pPr>
      <w:r>
        <w:t xml:space="preserve">Reviewing from the RASD, the SS service is a crowd-sourced application offered to common users and authorities that want to follow the violations occurred on the municipality territory. </w:t>
      </w:r>
    </w:p>
    <w:p w14:paraId="05132F1A" w14:textId="77777777" w:rsidR="00A277BF" w:rsidRPr="00EE1F99" w:rsidRDefault="00A277BF" w:rsidP="00826D86">
      <w:pPr>
        <w:pStyle w:val="Pictures"/>
      </w:pPr>
      <w:r>
        <w:drawing>
          <wp:inline distT="0" distB="0" distL="0" distR="0" wp14:anchorId="7BB3E813" wp14:editId="300A0F88">
            <wp:extent cx="5507664" cy="3048000"/>
            <wp:effectExtent l="0" t="0" r="0" b="0"/>
            <wp:docPr id="2124073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507664" cy="3048000"/>
                    </a:xfrm>
                    <a:prstGeom prst="rect">
                      <a:avLst/>
                    </a:prstGeom>
                  </pic:spPr>
                </pic:pic>
              </a:graphicData>
            </a:graphic>
          </wp:inline>
        </w:drawing>
      </w:r>
    </w:p>
    <w:p w14:paraId="4C02BB35" w14:textId="77777777" w:rsidR="00A277BF" w:rsidRPr="000C109E" w:rsidRDefault="00A277BF" w:rsidP="00826D86">
      <w:pPr>
        <w:pStyle w:val="Pictures"/>
      </w:pPr>
      <w:r w:rsidRPr="00F24770">
        <w:rPr>
          <w:b/>
        </w:rPr>
        <w:t>Figure 1</w:t>
      </w:r>
      <w:r w:rsidRPr="00ED73DD">
        <w:rPr>
          <w:b/>
        </w:rPr>
        <w:t>.</w:t>
      </w:r>
      <w:r w:rsidRPr="000C109E">
        <w:t xml:space="preserve"> </w:t>
      </w:r>
      <w:r>
        <w:rPr>
          <w:iCs/>
        </w:rPr>
        <w:t>SS</w:t>
      </w:r>
      <w:r w:rsidRPr="00F24770">
        <w:t xml:space="preserve"> as a sharing information system</w:t>
      </w:r>
    </w:p>
    <w:p w14:paraId="1FD4B407" w14:textId="3E0D48DD" w:rsidR="00A277BF" w:rsidRDefault="00A277BF" w:rsidP="6BB1DF9D">
      <w:pPr>
        <w:pStyle w:val="Text"/>
        <w:ind w:firstLine="708"/>
      </w:pPr>
      <w:r w:rsidRPr="3A321C14">
        <w:t xml:space="preserve">The </w:t>
      </w:r>
      <w:r w:rsidRPr="000E029E">
        <w:t>system</w:t>
      </w:r>
      <w:r w:rsidRPr="3A321C14">
        <w:t xml:space="preserve"> has various directions of action. First, the largest mass of users are ordinary people. Everyone can download the application to their phone and use it to the benefit of the welfare of their city.</w:t>
      </w:r>
      <w:r w:rsidR="6ECABC61">
        <w:t xml:space="preserve"> authorities</w:t>
      </w:r>
    </w:p>
    <w:p w14:paraId="3E0B26DE" w14:textId="77777777" w:rsidR="00A277BF" w:rsidRDefault="00A277BF" w:rsidP="00A277BF">
      <w:pPr>
        <w:pStyle w:val="Text"/>
      </w:pPr>
      <w:r w:rsidRPr="3A321C14">
        <w:t xml:space="preserve">Every time when the </w:t>
      </w:r>
      <w:r w:rsidRPr="32ADE450">
        <w:t>citizen</w:t>
      </w:r>
      <w:r>
        <w:t>s</w:t>
      </w:r>
      <w:r w:rsidRPr="32ADE450">
        <w:t xml:space="preserve"> see</w:t>
      </w:r>
      <w:r w:rsidRPr="3A321C14">
        <w:t xml:space="preserve"> the violation, </w:t>
      </w:r>
      <w:r>
        <w:t>t</w:t>
      </w:r>
      <w:r w:rsidRPr="32ADE450">
        <w:t>he</w:t>
      </w:r>
      <w:r>
        <w:t>y</w:t>
      </w:r>
      <w:r w:rsidRPr="3A321C14">
        <w:t xml:space="preserve"> can take a photo and upload it to this application. Based on this information, a register of violations will be compiled for mapping threats on the streets of the city.</w:t>
      </w:r>
    </w:p>
    <w:p w14:paraId="4CDEE093" w14:textId="77777777" w:rsidR="00A277BF" w:rsidRDefault="00A277BF" w:rsidP="00A277BF">
      <w:pPr>
        <w:pStyle w:val="Text"/>
      </w:pPr>
      <w:r w:rsidRPr="3A321C14">
        <w:t xml:space="preserve">When the app receives a picture, it runs an algorithm to read the license plate, and stores the retrieved information with the violation, including also the type of the violation and the name of the street where the violation occurred. In addition, the application allows both end </w:t>
      </w:r>
      <w:r w:rsidRPr="3A321C14">
        <w:lastRenderedPageBreak/>
        <w:t xml:space="preserve">users and authorities to mine the information that has been received, by highlighting the streets (or the areas) with the highest frequency of violations, </w:t>
      </w:r>
      <w:r>
        <w:t>and</w:t>
      </w:r>
      <w:r w:rsidRPr="3A321C14">
        <w:t xml:space="preserve"> the vehicles that commit the most violations. In this case there are more user's levels lake the municipality and authorities, </w:t>
      </w:r>
      <w:r>
        <w:t>and</w:t>
      </w:r>
      <w:r w:rsidRPr="32ADE450">
        <w:t xml:space="preserve"> </w:t>
      </w:r>
      <w:r w:rsidRPr="3A321C14">
        <w:t xml:space="preserve">different levels of visibility </w:t>
      </w:r>
      <w:r>
        <w:t>are</w:t>
      </w:r>
      <w:r w:rsidRPr="3A321C14">
        <w:t xml:space="preserve"> offered to different roles.</w:t>
      </w:r>
    </w:p>
    <w:p w14:paraId="1D5A3DA6" w14:textId="77777777" w:rsidR="00A277BF" w:rsidRDefault="00A277BF" w:rsidP="00A277BF">
      <w:pPr>
        <w:pStyle w:val="Text"/>
      </w:pPr>
      <w:r w:rsidRPr="3A321C14">
        <w:t>Another, also a very important part of users is the municipality. Its role is divided into two parts. First, the municipality can upload accident information to the application, thereby complementing existing databases. The application mixes information from users and from the municipality. As a result, we get a new map with more relevant information about the city.</w:t>
      </w:r>
      <w:r>
        <w:t xml:space="preserve"> </w:t>
      </w:r>
      <w:r w:rsidRPr="3A321C14">
        <w:t>Secondly, the municipality can receive information about offenses from the application. This application initially checks the accuracy of the information (including date, Photoshop</w:t>
      </w:r>
      <w:r>
        <w:t xml:space="preserve"> using</w:t>
      </w:r>
      <w:r w:rsidRPr="3A321C14">
        <w:t>, etc.). Based on this information, the municipality, in cooperation with the police, may issue fines.</w:t>
      </w:r>
    </w:p>
    <w:p w14:paraId="29FBBF68" w14:textId="77777777" w:rsidR="00A277BF" w:rsidRDefault="00A277BF" w:rsidP="00A277BF">
      <w:pPr>
        <w:pStyle w:val="Text"/>
      </w:pPr>
      <w:r w:rsidRPr="3A321C14">
        <w:t>Police could</w:t>
      </w:r>
      <w:r>
        <w:t xml:space="preserve"> </w:t>
      </w:r>
      <w:r w:rsidRPr="32ADE450">
        <w:t>also</w:t>
      </w:r>
      <w:r w:rsidRPr="3A321C14">
        <w:t xml:space="preserve"> offer a service that takes the information about the violations coming from </w:t>
      </w:r>
      <w:r w:rsidRPr="002608C8">
        <w:t>SS</w:t>
      </w:r>
      <w:r w:rsidRPr="3A321C14">
        <w:t xml:space="preserve"> and generates traffic tickets from it. In this case, mechanisms should be put in place to ensure that the chain of custody of the information coming from the users it never broken, and the information is never altered</w:t>
      </w:r>
      <w:r w:rsidRPr="32ADE450">
        <w:t>.</w:t>
      </w:r>
    </w:p>
    <w:p w14:paraId="70251C6E" w14:textId="39EAB1CD" w:rsidR="2E4C421F" w:rsidRDefault="2E4C421F" w:rsidP="006851E1">
      <w:pPr>
        <w:pStyle w:val="Text"/>
      </w:pPr>
    </w:p>
    <w:p w14:paraId="21045B65" w14:textId="3AF5CFF7" w:rsidR="00B51DAE" w:rsidRPr="00B51DAE" w:rsidRDefault="72D91BE4" w:rsidP="00CF7603">
      <w:pPr>
        <w:pStyle w:val="2Layer"/>
      </w:pPr>
      <w:bookmarkStart w:id="5" w:name="_Toc23734075"/>
      <w:bookmarkStart w:id="6" w:name="_Toc26111472"/>
      <w:r>
        <w:t>Definitions, acronyms and abbreviations</w:t>
      </w:r>
      <w:bookmarkEnd w:id="5"/>
      <w:bookmarkEnd w:id="6"/>
    </w:p>
    <w:p w14:paraId="52AA519F" w14:textId="264EB5E4" w:rsidR="00712F1A" w:rsidRPr="00712F1A" w:rsidRDefault="72D91BE4" w:rsidP="00CF7603">
      <w:pPr>
        <w:pStyle w:val="3Layer"/>
      </w:pPr>
      <w:bookmarkStart w:id="7" w:name="_Toc23734076"/>
      <w:bookmarkStart w:id="8" w:name="_Toc26111473"/>
      <w:r w:rsidRPr="00CF7603">
        <w:t>Definitions</w:t>
      </w:r>
      <w:bookmarkEnd w:id="7"/>
      <w:bookmarkEnd w:id="8"/>
    </w:p>
    <w:p w14:paraId="1673A46F" w14:textId="19729904" w:rsidR="00F20AF9" w:rsidRPr="00F20AF9" w:rsidRDefault="0F7BB3BB" w:rsidP="003B160C">
      <w:pPr>
        <w:pStyle w:val="Text"/>
        <w:numPr>
          <w:ilvl w:val="0"/>
          <w:numId w:val="6"/>
        </w:numPr>
      </w:pPr>
      <w:r w:rsidRPr="0F7BB3BB">
        <w:rPr>
          <w:b/>
          <w:bCs/>
        </w:rPr>
        <w:t xml:space="preserve">User:  </w:t>
      </w:r>
      <w:r>
        <w:t xml:space="preserve">the “normal” customer of the application that </w:t>
      </w:r>
      <w:r w:rsidR="023A8C70">
        <w:t xml:space="preserve">send the information about the </w:t>
      </w:r>
      <w:r w:rsidR="468C0755">
        <w:t>violations</w:t>
      </w:r>
      <w:r w:rsidR="7E59A1BA">
        <w:t xml:space="preserve"> </w:t>
      </w:r>
      <w:r w:rsidR="3B3E6833">
        <w:t xml:space="preserve">to </w:t>
      </w:r>
      <w:r w:rsidR="31686C6D">
        <w:t>authorities</w:t>
      </w:r>
      <w:r w:rsidR="3B3E6833">
        <w:t xml:space="preserve"> </w:t>
      </w:r>
      <w:r w:rsidR="7E59A1BA">
        <w:t xml:space="preserve">or extract the information that have been </w:t>
      </w:r>
      <w:r w:rsidR="7938303B">
        <w:t xml:space="preserve">received </w:t>
      </w:r>
      <w:r w:rsidR="7464F5AA">
        <w:t>(to use it for useful purposes</w:t>
      </w:r>
      <w:r w:rsidR="12D32545">
        <w:t>);</w:t>
      </w:r>
    </w:p>
    <w:p w14:paraId="3E76C8DE" w14:textId="5AE265A1" w:rsidR="6FF12E35" w:rsidRDefault="6FF12E35" w:rsidP="003B160C">
      <w:pPr>
        <w:pStyle w:val="Text"/>
        <w:numPr>
          <w:ilvl w:val="0"/>
          <w:numId w:val="6"/>
        </w:numPr>
      </w:pPr>
      <w:r w:rsidRPr="6FF12E35">
        <w:rPr>
          <w:b/>
          <w:bCs/>
        </w:rPr>
        <w:t xml:space="preserve">Authorities: </w:t>
      </w:r>
      <w:r w:rsidRPr="6FF12E35">
        <w:t xml:space="preserve">the customer of the application that receive the information about violations that have been </w:t>
      </w:r>
      <w:r w:rsidR="47C3458A" w:rsidRPr="47C3458A">
        <w:t>received</w:t>
      </w:r>
      <w:r w:rsidRPr="6FF12E35">
        <w:t xml:space="preserve"> from “normal” customers;</w:t>
      </w:r>
    </w:p>
    <w:p w14:paraId="24DDE676" w14:textId="6F8F588A" w:rsidR="00C276AD" w:rsidRPr="00C276AD" w:rsidRDefault="7A5B6C99" w:rsidP="003B160C">
      <w:pPr>
        <w:pStyle w:val="Text"/>
        <w:numPr>
          <w:ilvl w:val="0"/>
          <w:numId w:val="6"/>
        </w:numPr>
        <w:rPr>
          <w:b/>
          <w:bCs/>
        </w:rPr>
      </w:pPr>
      <w:r w:rsidRPr="7A5B6C99">
        <w:rPr>
          <w:b/>
          <w:bCs/>
        </w:rPr>
        <w:t xml:space="preserve">Customer: </w:t>
      </w:r>
      <w:r w:rsidRPr="7A5B6C99">
        <w:t xml:space="preserve">general </w:t>
      </w:r>
      <w:r w:rsidR="00392FA8" w:rsidRPr="00392FA8">
        <w:rPr>
          <w:iCs/>
        </w:rPr>
        <w:t>SS</w:t>
      </w:r>
      <w:r w:rsidRPr="7A5B6C99">
        <w:t xml:space="preserve"> customer;</w:t>
      </w:r>
    </w:p>
    <w:p w14:paraId="12456EEE" w14:textId="6D524E0F" w:rsidR="009F4CF1" w:rsidRPr="009F4CF1" w:rsidRDefault="608E0454" w:rsidP="003B160C">
      <w:pPr>
        <w:pStyle w:val="Text"/>
        <w:numPr>
          <w:ilvl w:val="0"/>
          <w:numId w:val="6"/>
        </w:numPr>
      </w:pPr>
      <w:r w:rsidRPr="608E0454">
        <w:rPr>
          <w:b/>
          <w:bCs/>
        </w:rPr>
        <w:t>Municipality:</w:t>
      </w:r>
      <w:r w:rsidR="00812ACE">
        <w:t xml:space="preserve"> </w:t>
      </w:r>
      <w:r w:rsidR="00FA5F82">
        <w:t>a town or district that has local government;</w:t>
      </w:r>
    </w:p>
    <w:p w14:paraId="110217DC" w14:textId="326EA249" w:rsidR="00197AD2" w:rsidRPr="00197AD2" w:rsidRDefault="608E0454" w:rsidP="003B160C">
      <w:pPr>
        <w:pStyle w:val="Text"/>
        <w:numPr>
          <w:ilvl w:val="0"/>
          <w:numId w:val="6"/>
        </w:numPr>
      </w:pPr>
      <w:r w:rsidRPr="608E0454">
        <w:rPr>
          <w:b/>
          <w:bCs/>
        </w:rPr>
        <w:t xml:space="preserve">Violation: </w:t>
      </w:r>
      <w:r w:rsidRPr="608E0454">
        <w:t xml:space="preserve">general </w:t>
      </w:r>
      <w:r w:rsidR="47C3458A" w:rsidRPr="47C3458A">
        <w:t>traffic</w:t>
      </w:r>
      <w:r w:rsidR="21C28F35" w:rsidRPr="21C28F35">
        <w:t xml:space="preserve"> violation</w:t>
      </w:r>
      <w:r w:rsidR="47C3458A" w:rsidRPr="47C3458A">
        <w:t xml:space="preserve">, and in particular </w:t>
      </w:r>
      <w:r w:rsidR="51DF1934" w:rsidRPr="51DF1934">
        <w:t>parking violation;</w:t>
      </w:r>
    </w:p>
    <w:p w14:paraId="038C02F9" w14:textId="2AD1412F" w:rsidR="00B51DAE" w:rsidRPr="00476710" w:rsidRDefault="00B51DAE" w:rsidP="5D68AA94">
      <w:pPr>
        <w:rPr>
          <w:lang w:val="en-US"/>
        </w:rPr>
      </w:pPr>
    </w:p>
    <w:p w14:paraId="101FAA63" w14:textId="4092B534" w:rsidR="003C3498" w:rsidRPr="003C3498" w:rsidRDefault="72D91BE4" w:rsidP="00CF7603">
      <w:pPr>
        <w:pStyle w:val="3Layer"/>
      </w:pPr>
      <w:bookmarkStart w:id="9" w:name="_Toc23734077"/>
      <w:bookmarkStart w:id="10" w:name="_Toc26111474"/>
      <w:r w:rsidRPr="00CF7603">
        <w:t>Acronyms</w:t>
      </w:r>
      <w:bookmarkEnd w:id="9"/>
      <w:bookmarkEnd w:id="10"/>
    </w:p>
    <w:p w14:paraId="4189461D" w14:textId="3436F991" w:rsidR="00B51DAE" w:rsidRPr="00A75A6D" w:rsidRDefault="00FF0C82" w:rsidP="003B160C">
      <w:pPr>
        <w:pStyle w:val="Text"/>
        <w:numPr>
          <w:ilvl w:val="0"/>
          <w:numId w:val="7"/>
        </w:numPr>
      </w:pPr>
      <w:r w:rsidRPr="00A75A6D">
        <w:rPr>
          <w:b/>
          <w:bCs/>
        </w:rPr>
        <w:t>API:</w:t>
      </w:r>
      <w:r w:rsidRPr="00A75A6D">
        <w:t xml:space="preserve"> Application Programming Interface</w:t>
      </w:r>
    </w:p>
    <w:p w14:paraId="3993DD35" w14:textId="103FB62D" w:rsidR="00FF0C82" w:rsidRPr="00A75A6D" w:rsidRDefault="72D91BE4" w:rsidP="003B160C">
      <w:pPr>
        <w:pStyle w:val="Text"/>
        <w:numPr>
          <w:ilvl w:val="0"/>
          <w:numId w:val="7"/>
        </w:numPr>
      </w:pPr>
      <w:r w:rsidRPr="72D91BE4">
        <w:rPr>
          <w:b/>
          <w:bCs/>
        </w:rPr>
        <w:t>GPS:</w:t>
      </w:r>
      <w:r>
        <w:t xml:space="preserve"> Global Positioning System</w:t>
      </w:r>
    </w:p>
    <w:p w14:paraId="5BF3430B" w14:textId="0352FFDC" w:rsidR="72D91BE4" w:rsidRDefault="72D91BE4" w:rsidP="72D91BE4">
      <w:pPr>
        <w:pStyle w:val="Text"/>
        <w:numPr>
          <w:ilvl w:val="0"/>
          <w:numId w:val="7"/>
        </w:numPr>
      </w:pPr>
      <w:r w:rsidRPr="72D91BE4">
        <w:rPr>
          <w:b/>
          <w:bCs/>
        </w:rPr>
        <w:t>HTTP:</w:t>
      </w:r>
      <w:r>
        <w:t xml:space="preserve"> </w:t>
      </w:r>
      <w:proofErr w:type="spellStart"/>
      <w:r>
        <w:t>HyperText</w:t>
      </w:r>
      <w:proofErr w:type="spellEnd"/>
      <w:r>
        <w:t xml:space="preserve"> Transfer Protocol</w:t>
      </w:r>
    </w:p>
    <w:p w14:paraId="2B9CAB11" w14:textId="6E87B4EA" w:rsidR="72D91BE4" w:rsidRDefault="72D91BE4" w:rsidP="72D91BE4">
      <w:pPr>
        <w:pStyle w:val="Text"/>
        <w:numPr>
          <w:ilvl w:val="0"/>
          <w:numId w:val="7"/>
        </w:numPr>
      </w:pPr>
      <w:r w:rsidRPr="72D91BE4">
        <w:rPr>
          <w:b/>
          <w:bCs/>
        </w:rPr>
        <w:t>JSON:</w:t>
      </w:r>
      <w:r>
        <w:t xml:space="preserve"> JavaScript Object Notation</w:t>
      </w:r>
    </w:p>
    <w:p w14:paraId="7F7849AB" w14:textId="22FC894D" w:rsidR="00476710" w:rsidRPr="00A75A6D" w:rsidRDefault="68488F57" w:rsidP="68488F57">
      <w:pPr>
        <w:pStyle w:val="Text"/>
        <w:numPr>
          <w:ilvl w:val="0"/>
          <w:numId w:val="7"/>
        </w:numPr>
        <w:rPr>
          <w:b/>
          <w:bCs/>
        </w:rPr>
      </w:pPr>
      <w:r w:rsidRPr="68488F57">
        <w:rPr>
          <w:b/>
          <w:bCs/>
        </w:rPr>
        <w:t xml:space="preserve">SQL: </w:t>
      </w:r>
      <w:r>
        <w:t>Structured Query Language</w:t>
      </w:r>
    </w:p>
    <w:p w14:paraId="3C1C01A6" w14:textId="7BC40C11" w:rsidR="00476710" w:rsidRPr="00A75A6D" w:rsidRDefault="68488F57" w:rsidP="68488F57">
      <w:pPr>
        <w:pStyle w:val="Text"/>
        <w:numPr>
          <w:ilvl w:val="0"/>
          <w:numId w:val="7"/>
        </w:numPr>
        <w:rPr>
          <w:b/>
          <w:bCs/>
        </w:rPr>
      </w:pPr>
      <w:r w:rsidRPr="68488F57">
        <w:rPr>
          <w:b/>
          <w:bCs/>
        </w:rPr>
        <w:t>UI:</w:t>
      </w:r>
      <w:r>
        <w:t xml:space="preserve"> User Interface</w:t>
      </w:r>
    </w:p>
    <w:p w14:paraId="2DB98498" w14:textId="4586EA76" w:rsidR="00D90417" w:rsidRPr="00D90417" w:rsidRDefault="000C6071" w:rsidP="003B160C">
      <w:pPr>
        <w:pStyle w:val="Text"/>
        <w:numPr>
          <w:ilvl w:val="0"/>
          <w:numId w:val="7"/>
        </w:numPr>
      </w:pPr>
      <w:r w:rsidRPr="00A75A6D">
        <w:rPr>
          <w:b/>
          <w:bCs/>
        </w:rPr>
        <w:t>AI:</w:t>
      </w:r>
      <w:r w:rsidRPr="00A75A6D">
        <w:t xml:space="preserve"> Artificial Intelligence</w:t>
      </w:r>
    </w:p>
    <w:p w14:paraId="1D7EC736" w14:textId="2D14AFA2" w:rsidR="04DF0F5C" w:rsidRPr="00191EA0" w:rsidRDefault="72D91BE4" w:rsidP="72D91BE4">
      <w:pPr>
        <w:pStyle w:val="Text"/>
        <w:numPr>
          <w:ilvl w:val="0"/>
          <w:numId w:val="7"/>
        </w:numPr>
        <w:rPr>
          <w:b/>
          <w:bCs/>
        </w:rPr>
      </w:pPr>
      <w:r w:rsidRPr="72D91BE4">
        <w:rPr>
          <w:b/>
          <w:bCs/>
        </w:rPr>
        <w:t xml:space="preserve">DD: </w:t>
      </w:r>
      <w:r>
        <w:t>Design Document</w:t>
      </w:r>
    </w:p>
    <w:p w14:paraId="3FC62339" w14:textId="7960BC51" w:rsidR="72D91BE4" w:rsidRDefault="72D91BE4" w:rsidP="72D91BE4">
      <w:pPr>
        <w:pStyle w:val="Text"/>
        <w:numPr>
          <w:ilvl w:val="0"/>
          <w:numId w:val="7"/>
        </w:numPr>
        <w:rPr>
          <w:b/>
          <w:bCs/>
        </w:rPr>
      </w:pPr>
      <w:r w:rsidRPr="72D91BE4">
        <w:rPr>
          <w:b/>
          <w:bCs/>
        </w:rPr>
        <w:t>RASD:</w:t>
      </w:r>
      <w:r>
        <w:t xml:space="preserve"> Requirements Analysis and Specifications Document</w:t>
      </w:r>
    </w:p>
    <w:p w14:paraId="0C53AF95" w14:textId="216C9186" w:rsidR="00191EA0" w:rsidRDefault="00191EA0" w:rsidP="003B160C">
      <w:pPr>
        <w:pStyle w:val="Text"/>
        <w:numPr>
          <w:ilvl w:val="0"/>
          <w:numId w:val="7"/>
        </w:numPr>
        <w:rPr>
          <w:b/>
          <w:bCs/>
        </w:rPr>
      </w:pPr>
      <w:r>
        <w:rPr>
          <w:b/>
          <w:bCs/>
        </w:rPr>
        <w:t xml:space="preserve">SS: </w:t>
      </w:r>
      <w:r>
        <w:t>SafeStreets</w:t>
      </w:r>
    </w:p>
    <w:p w14:paraId="525AE90F" w14:textId="34832AD7" w:rsidR="0072773E" w:rsidRPr="0072773E" w:rsidRDefault="0072773E" w:rsidP="0072773E">
      <w:pPr>
        <w:rPr>
          <w:lang w:val="en-US"/>
        </w:rPr>
      </w:pPr>
    </w:p>
    <w:p w14:paraId="49462F2E" w14:textId="6C5880D7" w:rsidR="00B51DAE" w:rsidRPr="00B51DAE" w:rsidRDefault="72D91BE4" w:rsidP="00CF7603">
      <w:pPr>
        <w:pStyle w:val="3Layer"/>
      </w:pPr>
      <w:bookmarkStart w:id="11" w:name="_Toc23734078"/>
      <w:bookmarkStart w:id="12" w:name="_Toc26111475"/>
      <w:r w:rsidRPr="00CF7603">
        <w:t>Abbreviations</w:t>
      </w:r>
      <w:bookmarkEnd w:id="11"/>
      <w:bookmarkEnd w:id="12"/>
    </w:p>
    <w:p w14:paraId="3445B6E4" w14:textId="6852888F" w:rsidR="00675622" w:rsidRPr="00B51DAE" w:rsidRDefault="00675622" w:rsidP="003B160C">
      <w:pPr>
        <w:pStyle w:val="Text"/>
        <w:numPr>
          <w:ilvl w:val="0"/>
          <w:numId w:val="8"/>
        </w:numPr>
      </w:pPr>
      <w:r w:rsidRPr="009D584A">
        <w:rPr>
          <w:b/>
          <w:bCs/>
        </w:rPr>
        <w:t>Rn</w:t>
      </w:r>
      <w:r w:rsidR="009D584A" w:rsidRPr="009D584A">
        <w:rPr>
          <w:b/>
          <w:bCs/>
        </w:rPr>
        <w:t>:</w:t>
      </w:r>
      <w:r>
        <w:t xml:space="preserve"> n-</w:t>
      </w:r>
      <w:proofErr w:type="spellStart"/>
      <w:r w:rsidR="009D584A">
        <w:t>th</w:t>
      </w:r>
      <w:proofErr w:type="spellEnd"/>
      <w:r w:rsidR="009D584A">
        <w:t xml:space="preserve"> </w:t>
      </w:r>
      <w:r>
        <w:t>functional requirement</w:t>
      </w:r>
    </w:p>
    <w:p w14:paraId="4CC23EAA" w14:textId="1D3228BF" w:rsidR="00B51DAE" w:rsidRPr="00B51DAE" w:rsidRDefault="00B51DAE" w:rsidP="5D68AA94"/>
    <w:p w14:paraId="75BA30B9" w14:textId="188A8707" w:rsidR="008D09C0" w:rsidRDefault="72D91BE4" w:rsidP="00CF7603">
      <w:pPr>
        <w:pStyle w:val="2Layer"/>
      </w:pPr>
      <w:bookmarkStart w:id="13" w:name="_Toc26111476"/>
      <w:bookmarkStart w:id="14" w:name="_Toc23734079"/>
      <w:r w:rsidRPr="00CF7603">
        <w:t>Revision</w:t>
      </w:r>
      <w:r>
        <w:t xml:space="preserve"> history</w:t>
      </w:r>
      <w:bookmarkEnd w:id="13"/>
    </w:p>
    <w:p w14:paraId="156ACCF8" w14:textId="66D8CCE0" w:rsidR="008D09C0" w:rsidRDefault="007C6F96" w:rsidP="002966A8">
      <w:pPr>
        <w:pStyle w:val="Text"/>
        <w:numPr>
          <w:ilvl w:val="0"/>
          <w:numId w:val="12"/>
        </w:numPr>
      </w:pPr>
      <w:r>
        <w:t>1.0.0 – Release version</w:t>
      </w:r>
    </w:p>
    <w:p w14:paraId="03C36C6E" w14:textId="39924E7B" w:rsidR="00B51DAE" w:rsidRPr="00B51DAE" w:rsidRDefault="72D91BE4" w:rsidP="00CF7603">
      <w:pPr>
        <w:pStyle w:val="2Layer"/>
      </w:pPr>
      <w:bookmarkStart w:id="15" w:name="_Toc26111477"/>
      <w:r>
        <w:t xml:space="preserve">Reference </w:t>
      </w:r>
      <w:r w:rsidRPr="00CF7603">
        <w:t>documents</w:t>
      </w:r>
      <w:bookmarkEnd w:id="14"/>
      <w:bookmarkEnd w:id="15"/>
    </w:p>
    <w:p w14:paraId="765808E5" w14:textId="10EB078F" w:rsidR="78EE91F8" w:rsidRDefault="4B70E4A1" w:rsidP="003B160C">
      <w:pPr>
        <w:pStyle w:val="Text"/>
        <w:numPr>
          <w:ilvl w:val="0"/>
          <w:numId w:val="9"/>
        </w:numPr>
      </w:pPr>
      <w:r>
        <w:t xml:space="preserve">Specification document: “Mandatory Project Assignment AY 2019-2020” </w:t>
      </w:r>
    </w:p>
    <w:p w14:paraId="2534F292" w14:textId="4F6CAB45" w:rsidR="78EE91F8" w:rsidRDefault="78EE91F8" w:rsidP="003B160C">
      <w:pPr>
        <w:pStyle w:val="Text"/>
        <w:numPr>
          <w:ilvl w:val="0"/>
          <w:numId w:val="9"/>
        </w:numPr>
      </w:pPr>
      <w:r>
        <w:t>IEEE</w:t>
      </w:r>
      <w:r w:rsidR="00577CBD">
        <w:t xml:space="preserve"> </w:t>
      </w:r>
      <w:r>
        <w:t>Std</w:t>
      </w:r>
      <w:r w:rsidR="00577CBD">
        <w:t xml:space="preserve"> </w:t>
      </w:r>
      <w:r>
        <w:t>830-1998</w:t>
      </w:r>
      <w:r w:rsidR="00577CBD">
        <w:t xml:space="preserve"> </w:t>
      </w:r>
      <w:r>
        <w:t>IEEE</w:t>
      </w:r>
      <w:r w:rsidR="00577CBD">
        <w:t xml:space="preserve"> </w:t>
      </w:r>
      <w:r>
        <w:t>Recommended</w:t>
      </w:r>
      <w:r w:rsidR="00577CBD">
        <w:t xml:space="preserve"> </w:t>
      </w:r>
      <w:r>
        <w:t>Practice</w:t>
      </w:r>
      <w:r w:rsidR="00577CBD">
        <w:t xml:space="preserve"> </w:t>
      </w:r>
      <w:r>
        <w:t>for</w:t>
      </w:r>
      <w:r w:rsidR="29E9F0A5">
        <w:t xml:space="preserve"> </w:t>
      </w:r>
      <w:r>
        <w:t>Software</w:t>
      </w:r>
      <w:r w:rsidR="00577CBD">
        <w:t xml:space="preserve"> </w:t>
      </w:r>
      <w:r>
        <w:t>Requirements</w:t>
      </w:r>
      <w:r w:rsidR="00577CBD">
        <w:t xml:space="preserve"> </w:t>
      </w:r>
      <w:r>
        <w:t>Specifications</w:t>
      </w:r>
    </w:p>
    <w:p w14:paraId="2167E319" w14:textId="4240A527" w:rsidR="78EE91F8" w:rsidRPr="00392FA8" w:rsidRDefault="4B70E4A1" w:rsidP="4B70E4A1">
      <w:pPr>
        <w:pStyle w:val="Text"/>
        <w:numPr>
          <w:ilvl w:val="0"/>
          <w:numId w:val="9"/>
        </w:numPr>
        <w:rPr>
          <w:lang w:val="pt-BR"/>
        </w:rPr>
      </w:pPr>
      <w:r w:rsidRPr="4B70E4A1">
        <w:rPr>
          <w:lang w:val="pt-BR"/>
        </w:rPr>
        <w:t xml:space="preserve">UML diagrams: </w:t>
      </w:r>
      <w:hyperlink r:id="rId10">
        <w:r w:rsidRPr="4B70E4A1">
          <w:rPr>
            <w:rStyle w:val="Hyperlink"/>
            <w:lang w:val="pt-BR"/>
          </w:rPr>
          <w:t>https://www.uml-diagrams.org/</w:t>
        </w:r>
      </w:hyperlink>
    </w:p>
    <w:p w14:paraId="1BE43B8E" w14:textId="44F9B688" w:rsidR="00B51DAE" w:rsidRPr="00B51DAE" w:rsidRDefault="09B973CF" w:rsidP="003B160C">
      <w:pPr>
        <w:pStyle w:val="Text"/>
        <w:numPr>
          <w:ilvl w:val="0"/>
          <w:numId w:val="9"/>
        </w:numPr>
      </w:pPr>
      <w:r>
        <w:t>Alloy doc:</w:t>
      </w:r>
      <w:r w:rsidR="00577CBD">
        <w:t xml:space="preserve"> </w:t>
      </w:r>
      <w:hyperlink r:id="rId11">
        <w:r w:rsidRPr="09B973CF">
          <w:rPr>
            <w:rStyle w:val="Hyperlink"/>
          </w:rPr>
          <w:t>http://alloy.lcs.mit.edu/alloy/documentation/quickguide/seq.html</w:t>
        </w:r>
      </w:hyperlink>
    </w:p>
    <w:p w14:paraId="06AA5F45" w14:textId="2FD3A111" w:rsidR="09B973CF" w:rsidRDefault="09B973CF" w:rsidP="00C51F30">
      <w:pPr>
        <w:pStyle w:val="Text"/>
      </w:pPr>
    </w:p>
    <w:p w14:paraId="102AF846" w14:textId="77777777" w:rsidR="003C2FD4" w:rsidRDefault="003C2FD4" w:rsidP="00C51F30">
      <w:pPr>
        <w:pStyle w:val="Text"/>
      </w:pPr>
    </w:p>
    <w:p w14:paraId="55B647C8" w14:textId="77777777" w:rsidR="003C2FD4" w:rsidRDefault="003C2FD4" w:rsidP="00C51F30">
      <w:pPr>
        <w:pStyle w:val="Text"/>
      </w:pPr>
    </w:p>
    <w:p w14:paraId="6CE7BF01" w14:textId="7E04546B" w:rsidR="00331B70" w:rsidRPr="00331B70" w:rsidRDefault="72D91BE4" w:rsidP="00CF7603">
      <w:pPr>
        <w:pStyle w:val="2Layer"/>
      </w:pPr>
      <w:bookmarkStart w:id="16" w:name="_Toc26111478"/>
      <w:r>
        <w:t>Document structure</w:t>
      </w:r>
      <w:bookmarkEnd w:id="16"/>
    </w:p>
    <w:p w14:paraId="6EEFE162" w14:textId="5BF7FE86" w:rsidR="501086AE" w:rsidRDefault="72D91BE4" w:rsidP="72D91BE4">
      <w:pPr>
        <w:pStyle w:val="Text"/>
        <w:ind w:firstLine="0"/>
      </w:pPr>
      <w:r w:rsidRPr="72D91BE4">
        <w:t>The DD is composed by five chapters, as outlined below.</w:t>
      </w:r>
    </w:p>
    <w:p w14:paraId="53B5CCE4" w14:textId="77777777" w:rsidR="00F918F6" w:rsidRDefault="00F918F6" w:rsidP="72D91BE4">
      <w:pPr>
        <w:pStyle w:val="Text"/>
        <w:ind w:firstLine="0"/>
      </w:pPr>
    </w:p>
    <w:p w14:paraId="352B7E17" w14:textId="4FAF6320" w:rsidR="00B51DAE" w:rsidRPr="00B51DAE" w:rsidRDefault="72D91BE4" w:rsidP="72D91BE4">
      <w:pPr>
        <w:pStyle w:val="Text"/>
        <w:ind w:firstLine="0"/>
      </w:pPr>
      <w:r w:rsidRPr="72D91BE4">
        <w:rPr>
          <w:b/>
          <w:bCs/>
        </w:rPr>
        <w:t xml:space="preserve">Chapter 1 </w:t>
      </w:r>
      <w:r w:rsidRPr="72D91BE4">
        <w:t>is an introduction to the design document. Its goal is to explain the purpose of the document and to highlight the differences with the RASD, whilst showing the link between them.</w:t>
      </w:r>
    </w:p>
    <w:p w14:paraId="32FD6988" w14:textId="7DF5B94D" w:rsidR="00B51DAE" w:rsidRPr="00B51DAE" w:rsidRDefault="00B51DAE" w:rsidP="72D91BE4">
      <w:pPr>
        <w:pStyle w:val="Text"/>
        <w:ind w:firstLine="0"/>
      </w:pPr>
    </w:p>
    <w:p w14:paraId="4E51990B" w14:textId="25941E61" w:rsidR="00B51DAE" w:rsidRPr="00B51DAE" w:rsidRDefault="72D91BE4" w:rsidP="72D91BE4">
      <w:pPr>
        <w:pStyle w:val="Text"/>
        <w:ind w:firstLine="0"/>
      </w:pPr>
      <w:r w:rsidRPr="72D91BE4">
        <w:rPr>
          <w:b/>
          <w:bCs/>
        </w:rPr>
        <w:t>Chapter 2</w:t>
      </w:r>
      <w:r w:rsidRPr="72D91BE4">
        <w:t xml:space="preserve"> aims to provide a description of the architecture design of the system, it is the core section of the document. More precisely, this section is divided in the following parts:</w:t>
      </w:r>
    </w:p>
    <w:p w14:paraId="13649319" w14:textId="54E3B5FF" w:rsidR="00B51DAE" w:rsidRPr="00B51DAE" w:rsidRDefault="72D91BE4" w:rsidP="72D91BE4">
      <w:pPr>
        <w:pStyle w:val="Text"/>
        <w:numPr>
          <w:ilvl w:val="2"/>
          <w:numId w:val="1"/>
        </w:numPr>
      </w:pPr>
      <w:r w:rsidRPr="72D91BE4">
        <w:t xml:space="preserve">Overview: High-level components and their interaction </w:t>
      </w:r>
    </w:p>
    <w:p w14:paraId="61BBEEC5" w14:textId="5C2E9FFE" w:rsidR="00B51DAE" w:rsidRPr="00B51DAE" w:rsidRDefault="72D91BE4" w:rsidP="72D91BE4">
      <w:pPr>
        <w:pStyle w:val="Text"/>
        <w:numPr>
          <w:ilvl w:val="2"/>
          <w:numId w:val="1"/>
        </w:numPr>
      </w:pPr>
      <w:r w:rsidRPr="72D91BE4">
        <w:t>Component view</w:t>
      </w:r>
    </w:p>
    <w:p w14:paraId="29F2E7D2" w14:textId="7F5A45DA" w:rsidR="00B51DAE" w:rsidRPr="00B51DAE" w:rsidRDefault="72D91BE4" w:rsidP="72D91BE4">
      <w:pPr>
        <w:pStyle w:val="Text"/>
        <w:numPr>
          <w:ilvl w:val="2"/>
          <w:numId w:val="1"/>
        </w:numPr>
      </w:pPr>
      <w:r w:rsidRPr="72D91BE4">
        <w:t>Deployment view</w:t>
      </w:r>
    </w:p>
    <w:p w14:paraId="4AEFFC07" w14:textId="5270D2E3" w:rsidR="00B51DAE" w:rsidRPr="00B51DAE" w:rsidRDefault="72D91BE4" w:rsidP="72D91BE4">
      <w:pPr>
        <w:pStyle w:val="Text"/>
        <w:numPr>
          <w:ilvl w:val="2"/>
          <w:numId w:val="1"/>
        </w:numPr>
      </w:pPr>
      <w:r w:rsidRPr="72D91BE4">
        <w:t>Runtime view</w:t>
      </w:r>
    </w:p>
    <w:p w14:paraId="075976DC" w14:textId="38C635FB" w:rsidR="00B51DAE" w:rsidRPr="00B51DAE" w:rsidRDefault="72D91BE4" w:rsidP="72D91BE4">
      <w:pPr>
        <w:pStyle w:val="Text"/>
        <w:numPr>
          <w:ilvl w:val="2"/>
          <w:numId w:val="1"/>
        </w:numPr>
      </w:pPr>
      <w:r w:rsidRPr="72D91BE4">
        <w:t>Component interfaces</w:t>
      </w:r>
    </w:p>
    <w:p w14:paraId="2F0B832D" w14:textId="14D38AF0" w:rsidR="00B51DAE" w:rsidRPr="00B51DAE" w:rsidRDefault="72D91BE4" w:rsidP="72D91BE4">
      <w:pPr>
        <w:pStyle w:val="Text"/>
        <w:numPr>
          <w:ilvl w:val="2"/>
          <w:numId w:val="1"/>
        </w:numPr>
      </w:pPr>
      <w:r w:rsidRPr="72D91BE4">
        <w:t>Selected architectural styles and patterns</w:t>
      </w:r>
    </w:p>
    <w:p w14:paraId="661445B4" w14:textId="117FDEAA" w:rsidR="00B51DAE" w:rsidRPr="00B51DAE" w:rsidRDefault="72D91BE4" w:rsidP="72D91BE4">
      <w:pPr>
        <w:pStyle w:val="Text"/>
        <w:numPr>
          <w:ilvl w:val="2"/>
          <w:numId w:val="1"/>
        </w:numPr>
      </w:pPr>
      <w:r w:rsidRPr="72D91BE4">
        <w:t>Other design decisions</w:t>
      </w:r>
    </w:p>
    <w:p w14:paraId="36EAC6ED" w14:textId="1880A326" w:rsidR="00B51DAE" w:rsidRPr="00B51DAE" w:rsidRDefault="00B51DAE" w:rsidP="72D91BE4">
      <w:pPr>
        <w:pStyle w:val="Text"/>
        <w:ind w:firstLine="0"/>
      </w:pPr>
    </w:p>
    <w:p w14:paraId="34C6396A" w14:textId="4FA476E8" w:rsidR="00B51DAE" w:rsidRPr="00B51DAE" w:rsidRDefault="72D91BE4" w:rsidP="72D91BE4">
      <w:pPr>
        <w:pStyle w:val="Text"/>
        <w:ind w:firstLine="0"/>
      </w:pPr>
      <w:r w:rsidRPr="72D91BE4">
        <w:rPr>
          <w:b/>
          <w:bCs/>
        </w:rPr>
        <w:t xml:space="preserve">Chapter 3 </w:t>
      </w:r>
      <w:r w:rsidRPr="72D91BE4">
        <w:t>specifies the user interface design. Actually, this part is already contained in the RASD in the mockups’ section, but it is reviewed in this document.</w:t>
      </w:r>
    </w:p>
    <w:p w14:paraId="56984B9C" w14:textId="77B68274" w:rsidR="00B51DAE" w:rsidRPr="00B51DAE" w:rsidRDefault="00B51DAE" w:rsidP="72D91BE4">
      <w:pPr>
        <w:pStyle w:val="Text"/>
        <w:ind w:firstLine="0"/>
      </w:pPr>
    </w:p>
    <w:p w14:paraId="091E1C5C" w14:textId="4D28EF70" w:rsidR="00B51DAE" w:rsidRPr="00B51DAE" w:rsidRDefault="72D91BE4" w:rsidP="72D91BE4">
      <w:pPr>
        <w:pStyle w:val="Text"/>
        <w:ind w:firstLine="0"/>
      </w:pPr>
      <w:r w:rsidRPr="72D91BE4">
        <w:rPr>
          <w:b/>
          <w:bCs/>
        </w:rPr>
        <w:t>Chapter 4</w:t>
      </w:r>
      <w:r w:rsidRPr="72D91BE4">
        <w:t xml:space="preserve"> provides the requirements traceability, namely how the requirements identified in the RASD are linked to the design elements defined in this document.</w:t>
      </w:r>
    </w:p>
    <w:p w14:paraId="40307A9B" w14:textId="1644061C" w:rsidR="00B51DAE" w:rsidRPr="00B51DAE" w:rsidRDefault="00B51DAE" w:rsidP="72D91BE4">
      <w:pPr>
        <w:pStyle w:val="Text"/>
        <w:ind w:firstLine="0"/>
      </w:pPr>
    </w:p>
    <w:p w14:paraId="6A89C028" w14:textId="2739C22B" w:rsidR="00B51DAE" w:rsidRPr="00B51DAE" w:rsidRDefault="72D91BE4" w:rsidP="72D91BE4">
      <w:pPr>
        <w:pStyle w:val="Text"/>
        <w:ind w:firstLine="0"/>
      </w:pPr>
      <w:r w:rsidRPr="72D91BE4">
        <w:rPr>
          <w:b/>
          <w:bCs/>
        </w:rPr>
        <w:t>Chapter 5</w:t>
      </w:r>
      <w:r w:rsidRPr="72D91BE4">
        <w:t xml:space="preserve"> includes the description of the implementation plan, the integration plan and the testing plan, specifying how all these phases are thought to be executed.</w:t>
      </w:r>
    </w:p>
    <w:p w14:paraId="2976327F" w14:textId="3CA51534" w:rsidR="00B51DAE" w:rsidRPr="00B51DAE" w:rsidRDefault="00B51DAE" w:rsidP="72D91BE4">
      <w:pPr>
        <w:pStyle w:val="Text"/>
        <w:ind w:firstLine="0"/>
      </w:pPr>
    </w:p>
    <w:p w14:paraId="3C3CA84D" w14:textId="739E5D34" w:rsidR="00B51DAE" w:rsidRPr="00B51DAE" w:rsidRDefault="72D91BE4" w:rsidP="72D91BE4">
      <w:pPr>
        <w:pStyle w:val="Text"/>
        <w:ind w:firstLine="0"/>
      </w:pPr>
      <w:r w:rsidRPr="72D91BE4">
        <w:rPr>
          <w:b/>
          <w:bCs/>
        </w:rPr>
        <w:t>Chapter 6</w:t>
      </w:r>
      <w:r w:rsidRPr="72D91BE4">
        <w:t xml:space="preserve"> shows the effort which each member of the group spent working on the project.</w:t>
      </w:r>
    </w:p>
    <w:p w14:paraId="18B9F82B" w14:textId="379F68CF" w:rsidR="00B51DAE" w:rsidRPr="00B51DAE" w:rsidRDefault="00B51DAE" w:rsidP="72D91BE4">
      <w:pPr>
        <w:pStyle w:val="Text"/>
        <w:ind w:firstLine="0"/>
      </w:pPr>
    </w:p>
    <w:p w14:paraId="4B839134" w14:textId="559A3EC4" w:rsidR="00B51DAE" w:rsidRPr="00B51DAE" w:rsidRDefault="4B70E4A1" w:rsidP="72D91BE4">
      <w:pPr>
        <w:pStyle w:val="Text"/>
        <w:ind w:firstLine="0"/>
      </w:pPr>
      <w:r>
        <w:br w:type="page"/>
      </w:r>
    </w:p>
    <w:p w14:paraId="75AA371B" w14:textId="03C53553" w:rsidR="4B70E4A1" w:rsidRDefault="4B70E4A1" w:rsidP="00CF7603">
      <w:pPr>
        <w:pStyle w:val="1Layer"/>
      </w:pPr>
      <w:bookmarkStart w:id="17" w:name="_Toc26111479"/>
      <w:r w:rsidRPr="00CF7603">
        <w:lastRenderedPageBreak/>
        <w:t>Architectural</w:t>
      </w:r>
      <w:r>
        <w:t xml:space="preserve"> design</w:t>
      </w:r>
      <w:bookmarkEnd w:id="17"/>
    </w:p>
    <w:p w14:paraId="7244DAA1" w14:textId="632AFFB9" w:rsidR="00B51DAE" w:rsidRDefault="008B7269" w:rsidP="008B7269">
      <w:pPr>
        <w:pStyle w:val="2Layer"/>
      </w:pPr>
      <w:r>
        <w:t xml:space="preserve">Overview: </w:t>
      </w:r>
      <w:r>
        <w:tab/>
        <w:t>High-level components and their interaction</w:t>
      </w:r>
    </w:p>
    <w:p w14:paraId="008E1143" w14:textId="0928986C" w:rsidR="00460A9E" w:rsidRDefault="00F45E25" w:rsidP="00460A9E">
      <w:pPr>
        <w:pStyle w:val="Text"/>
      </w:pPr>
      <w:r>
        <w:t xml:space="preserve">The </w:t>
      </w:r>
      <w:r w:rsidR="00396FB4">
        <w:t xml:space="preserve">SS application will be based on the three-tier client server architecture, in such a way </w:t>
      </w:r>
      <w:r w:rsidR="006520D8">
        <w:t xml:space="preserve">that </w:t>
      </w:r>
      <w:r w:rsidR="00A735D2">
        <w:t xml:space="preserve">will </w:t>
      </w:r>
      <w:r w:rsidR="006520D8">
        <w:t>be separated in</w:t>
      </w:r>
    </w:p>
    <w:p w14:paraId="130D5421" w14:textId="68C5B68C" w:rsidR="00F42DCB" w:rsidRDefault="00D67B21" w:rsidP="00F42DCB">
      <w:pPr>
        <w:pStyle w:val="Text"/>
        <w:numPr>
          <w:ilvl w:val="0"/>
          <w:numId w:val="12"/>
        </w:numPr>
      </w:pPr>
      <w:r>
        <w:t>(C) Costumers layer</w:t>
      </w:r>
      <w:r w:rsidR="0012329B">
        <w:t>, that handles the users and authority interaction with the system;</w:t>
      </w:r>
    </w:p>
    <w:p w14:paraId="2E9B72CC" w14:textId="5CE6362A" w:rsidR="00D67B21" w:rsidRDefault="00D67B21" w:rsidP="00F42DCB">
      <w:pPr>
        <w:pStyle w:val="Text"/>
        <w:numPr>
          <w:ilvl w:val="0"/>
          <w:numId w:val="12"/>
        </w:numPr>
      </w:pPr>
      <w:r>
        <w:t>(A) Application layer</w:t>
      </w:r>
      <w:r w:rsidR="0012329B">
        <w:t xml:space="preserve">, that handles the </w:t>
      </w:r>
      <w:r w:rsidR="00F117E7">
        <w:t>business logic of the application and its functionalities;</w:t>
      </w:r>
    </w:p>
    <w:p w14:paraId="375E6FBA" w14:textId="5C65B0C8" w:rsidR="00D67B21" w:rsidRDefault="00D67B21" w:rsidP="00F42DCB">
      <w:pPr>
        <w:pStyle w:val="Text"/>
        <w:numPr>
          <w:ilvl w:val="0"/>
          <w:numId w:val="12"/>
        </w:numPr>
      </w:pPr>
      <w:r>
        <w:t>(D) Database layer</w:t>
      </w:r>
      <w:r w:rsidR="00F117E7">
        <w:t xml:space="preserve">, that contains the database itself </w:t>
      </w:r>
      <w:r w:rsidR="00C8339D">
        <w:t>and manages the access to it.</w:t>
      </w:r>
    </w:p>
    <w:p w14:paraId="4AFD0684" w14:textId="3C7C5418" w:rsidR="00D67B21" w:rsidRDefault="00EC5895" w:rsidP="00D67B21">
      <w:pPr>
        <w:pStyle w:val="Text"/>
      </w:pPr>
      <w:r>
        <w:t>Th</w:t>
      </w:r>
      <w:r w:rsidR="00C77D0B">
        <w:t>e</w:t>
      </w:r>
      <w:r>
        <w:t>s</w:t>
      </w:r>
      <w:r w:rsidR="00C77D0B">
        <w:t>e</w:t>
      </w:r>
      <w:r>
        <w:t xml:space="preserve"> separations </w:t>
      </w:r>
      <w:r w:rsidR="00C77D0B">
        <w:t>are</w:t>
      </w:r>
      <w:r>
        <w:t xml:space="preserve"> made </w:t>
      </w:r>
      <w:r w:rsidR="00C77D0B">
        <w:t xml:space="preserve">aiming scalability and flexibility for the application, since </w:t>
      </w:r>
      <w:r w:rsidR="00DF1DE6">
        <w:t xml:space="preserve">that </w:t>
      </w:r>
      <w:r w:rsidR="00606960">
        <w:t xml:space="preserve">with the application layer, </w:t>
      </w:r>
      <w:r w:rsidR="00892A0B">
        <w:t xml:space="preserve">data can be easier </w:t>
      </w:r>
      <w:r w:rsidR="00945365">
        <w:t>processed with security</w:t>
      </w:r>
      <w:r w:rsidR="00CA60DE">
        <w:t xml:space="preserve"> and assertiveness, </w:t>
      </w:r>
      <w:r w:rsidR="00F871D5">
        <w:t xml:space="preserve">even more when dealing with sensible data. </w:t>
      </w:r>
      <w:r w:rsidR="0033430D">
        <w:t>Besides this, the layer has one node dealing with the requests from users and authorities, and another node dealing with the interaction with the municipality’s system.</w:t>
      </w:r>
      <w:r w:rsidR="00CA0E7B">
        <w:t xml:space="preserve"> That’s why there’s no specification of layer about municipality: it is not included on the project development.</w:t>
      </w:r>
      <w:r w:rsidR="00742F56">
        <w:t xml:space="preserve"> By now, it is supposed to be already implemented</w:t>
      </w:r>
      <w:r w:rsidR="00921A44">
        <w:t xml:space="preserve"> by another development team</w:t>
      </w:r>
      <w:r w:rsidR="00742F56">
        <w:t xml:space="preserve"> and will only be used </w:t>
      </w:r>
      <w:r w:rsidR="00921A44">
        <w:t>as a ready part of the complete project.</w:t>
      </w:r>
    </w:p>
    <w:p w14:paraId="54702035" w14:textId="4F198DA6" w:rsidR="00921A44" w:rsidRDefault="007B72D5" w:rsidP="00D67B21">
      <w:pPr>
        <w:pStyle w:val="Text"/>
      </w:pPr>
      <w:r>
        <w:t xml:space="preserve">The image below shows a </w:t>
      </w:r>
      <w:proofErr w:type="gramStart"/>
      <w:r>
        <w:t>high level</w:t>
      </w:r>
      <w:proofErr w:type="gramEnd"/>
      <w:r>
        <w:t xml:space="preserve"> </w:t>
      </w:r>
      <w:r w:rsidR="001E6ED4">
        <w:t xml:space="preserve">architecture </w:t>
      </w:r>
      <w:r w:rsidR="00D86FDB">
        <w:t>of the system</w:t>
      </w:r>
      <w:r w:rsidR="006829D9">
        <w:t xml:space="preserve"> for simple representation.</w:t>
      </w:r>
    </w:p>
    <w:p w14:paraId="3B6F10EB" w14:textId="77777777" w:rsidR="006829D9" w:rsidRDefault="006829D9" w:rsidP="00D67B21">
      <w:pPr>
        <w:pStyle w:val="Text"/>
      </w:pPr>
    </w:p>
    <w:p w14:paraId="7B119E5E" w14:textId="37921808" w:rsidR="00CA0E7B" w:rsidRDefault="00440A06" w:rsidP="00440A06">
      <w:pPr>
        <w:pStyle w:val="Text"/>
        <w:ind w:firstLine="0"/>
      </w:pPr>
      <w:r>
        <w:rPr>
          <w:noProof/>
        </w:rPr>
        <w:drawing>
          <wp:inline distT="0" distB="0" distL="0" distR="0" wp14:anchorId="7AB0B17C" wp14:editId="0FFBFBB2">
            <wp:extent cx="5731510" cy="2392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92045"/>
                    </a:xfrm>
                    <a:prstGeom prst="rect">
                      <a:avLst/>
                    </a:prstGeom>
                  </pic:spPr>
                </pic:pic>
              </a:graphicData>
            </a:graphic>
          </wp:inline>
        </w:drawing>
      </w:r>
    </w:p>
    <w:p w14:paraId="6B298F7B" w14:textId="727B4D52" w:rsidR="00043128" w:rsidRDefault="00411DB4" w:rsidP="00411DB4">
      <w:pPr>
        <w:pStyle w:val="Pictures"/>
      </w:pPr>
      <w:r w:rsidRPr="00422614">
        <w:rPr>
          <w:b/>
          <w:bCs w:val="0"/>
        </w:rPr>
        <w:t>Figure 1</w:t>
      </w:r>
      <w:r w:rsidR="00422614">
        <w:t xml:space="preserve"> kjhkg</w:t>
      </w:r>
      <w:bookmarkStart w:id="18" w:name="_GoBack"/>
      <w:bookmarkEnd w:id="18"/>
    </w:p>
    <w:p w14:paraId="01B99129" w14:textId="77777777" w:rsidR="00411DB4" w:rsidRDefault="00411DB4" w:rsidP="00D67B21">
      <w:pPr>
        <w:pStyle w:val="Text"/>
      </w:pPr>
    </w:p>
    <w:p w14:paraId="5CC56375" w14:textId="786229A8" w:rsidR="008B7269" w:rsidRDefault="008B7269" w:rsidP="008B7269">
      <w:pPr>
        <w:pStyle w:val="2Layer"/>
      </w:pPr>
      <w:r>
        <w:t>Component view</w:t>
      </w:r>
    </w:p>
    <w:p w14:paraId="38104401" w14:textId="4B42A345" w:rsidR="008B7269" w:rsidRDefault="008B7269" w:rsidP="008B7269">
      <w:pPr>
        <w:pStyle w:val="2Layer"/>
      </w:pPr>
      <w:r>
        <w:t>Deployment view</w:t>
      </w:r>
    </w:p>
    <w:p w14:paraId="494B4DA0" w14:textId="5FB5BFF2" w:rsidR="008B7269" w:rsidRDefault="001E5511" w:rsidP="008B7269">
      <w:pPr>
        <w:pStyle w:val="2Layer"/>
      </w:pPr>
      <w:r>
        <w:t>Runtime view</w:t>
      </w:r>
    </w:p>
    <w:p w14:paraId="1BB1B607" w14:textId="7141F79C" w:rsidR="001E5511" w:rsidRDefault="001E5511" w:rsidP="008B7269">
      <w:pPr>
        <w:pStyle w:val="2Layer"/>
      </w:pPr>
      <w:r>
        <w:t>Component interfaces</w:t>
      </w:r>
    </w:p>
    <w:p w14:paraId="472FDBE8" w14:textId="02E248C2" w:rsidR="001E5511" w:rsidRDefault="001E5511" w:rsidP="008B7269">
      <w:pPr>
        <w:pStyle w:val="2Layer"/>
      </w:pPr>
      <w:r>
        <w:t>Selected architectural styles and patterns</w:t>
      </w:r>
    </w:p>
    <w:p w14:paraId="382F12A7" w14:textId="5FC02761" w:rsidR="001E5511" w:rsidRPr="00B51DAE" w:rsidRDefault="001E5511" w:rsidP="008B7269">
      <w:pPr>
        <w:pStyle w:val="2Layer"/>
      </w:pPr>
      <w:r>
        <w:lastRenderedPageBreak/>
        <w:t>Other design decisions</w:t>
      </w:r>
    </w:p>
    <w:p w14:paraId="3BEC38DB" w14:textId="60108BF0" w:rsidR="00B51DAE" w:rsidRPr="00B51DAE" w:rsidRDefault="00B51DAE" w:rsidP="5D68AA94">
      <w:pPr>
        <w:rPr>
          <w:lang w:val="en-US"/>
        </w:rPr>
      </w:pPr>
    </w:p>
    <w:p w14:paraId="345AC199" w14:textId="47E99B20" w:rsidR="00B51DAE" w:rsidRPr="00053F9B" w:rsidRDefault="00B9420A" w:rsidP="5D68AA94">
      <w:pPr>
        <w:rPr>
          <w:lang w:val="en-US"/>
        </w:rPr>
      </w:pPr>
      <w:r w:rsidRPr="4B70E4A1">
        <w:rPr>
          <w:lang w:val="en-US"/>
        </w:rPr>
        <w:br w:type="page"/>
      </w:r>
    </w:p>
    <w:p w14:paraId="74C272DE" w14:textId="51D3E009" w:rsidR="4B70E4A1" w:rsidRDefault="4B70E4A1" w:rsidP="00CF7603">
      <w:pPr>
        <w:pStyle w:val="1Layer"/>
      </w:pPr>
      <w:bookmarkStart w:id="19" w:name="_Toc26111480"/>
      <w:r>
        <w:lastRenderedPageBreak/>
        <w:t>User interface design</w:t>
      </w:r>
      <w:bookmarkEnd w:id="19"/>
    </w:p>
    <w:p w14:paraId="5E4D793D" w14:textId="548F45DF" w:rsidR="4B70E4A1" w:rsidRDefault="4B70E4A1" w:rsidP="4B70E4A1">
      <w:pPr>
        <w:pStyle w:val="Text"/>
        <w:ind w:firstLine="0"/>
      </w:pPr>
    </w:p>
    <w:p w14:paraId="45B0D643" w14:textId="5487FB27" w:rsidR="4B70E4A1" w:rsidRDefault="4B70E4A1" w:rsidP="4B70E4A1">
      <w:pPr>
        <w:pStyle w:val="Text"/>
        <w:ind w:firstLine="0"/>
      </w:pPr>
    </w:p>
    <w:p w14:paraId="1DC99619" w14:textId="0F403CEE" w:rsidR="00B51DAE" w:rsidRPr="00B51DAE" w:rsidRDefault="16568476" w:rsidP="4B70E4A1">
      <w:pPr>
        <w:pStyle w:val="Text"/>
        <w:ind w:firstLine="0"/>
      </w:pPr>
      <w:r>
        <w:br w:type="page"/>
      </w:r>
    </w:p>
    <w:p w14:paraId="5704FAB9" w14:textId="6BF75ABD" w:rsidR="4B70E4A1" w:rsidRDefault="4B70E4A1" w:rsidP="00CF7603">
      <w:pPr>
        <w:pStyle w:val="1Layer"/>
      </w:pPr>
      <w:bookmarkStart w:id="20" w:name="_Toc26111481"/>
      <w:r>
        <w:lastRenderedPageBreak/>
        <w:t xml:space="preserve">Requirements </w:t>
      </w:r>
      <w:r w:rsidRPr="00CF7603">
        <w:t>traceability</w:t>
      </w:r>
      <w:bookmarkEnd w:id="20"/>
    </w:p>
    <w:p w14:paraId="48F1DD26" w14:textId="794C194E" w:rsidR="4B70E4A1" w:rsidRDefault="4B70E4A1" w:rsidP="4B70E4A1">
      <w:pPr>
        <w:pStyle w:val="Text"/>
        <w:ind w:firstLine="0"/>
      </w:pPr>
    </w:p>
    <w:p w14:paraId="23932123" w14:textId="3C1CC27B" w:rsidR="4B70E4A1" w:rsidRDefault="4B70E4A1" w:rsidP="4B70E4A1">
      <w:pPr>
        <w:pStyle w:val="Text"/>
        <w:ind w:firstLine="0"/>
      </w:pPr>
    </w:p>
    <w:p w14:paraId="390FDF78" w14:textId="4527A56B" w:rsidR="4B70E4A1" w:rsidRDefault="4B70E4A1">
      <w:r>
        <w:br w:type="page"/>
      </w:r>
    </w:p>
    <w:p w14:paraId="31CB07A0" w14:textId="7146F2BF" w:rsidR="4B70E4A1" w:rsidRDefault="4B70E4A1" w:rsidP="00CF7603">
      <w:pPr>
        <w:pStyle w:val="1Layer"/>
      </w:pPr>
      <w:bookmarkStart w:id="21" w:name="_Toc26111482"/>
      <w:r>
        <w:lastRenderedPageBreak/>
        <w:t xml:space="preserve">Implementation, </w:t>
      </w:r>
      <w:r w:rsidRPr="00CF7603">
        <w:t>integration</w:t>
      </w:r>
      <w:r>
        <w:t xml:space="preserve"> and test plan</w:t>
      </w:r>
      <w:bookmarkEnd w:id="21"/>
    </w:p>
    <w:p w14:paraId="6CE667CF" w14:textId="0D1BCE9D" w:rsidR="33405BF9" w:rsidRDefault="33405BF9" w:rsidP="4B70E4A1">
      <w:pPr>
        <w:pStyle w:val="Text"/>
        <w:ind w:firstLine="0"/>
      </w:pPr>
    </w:p>
    <w:p w14:paraId="70249ABC" w14:textId="66C515B3" w:rsidR="4B70E4A1" w:rsidRDefault="4B70E4A1" w:rsidP="72D91BE4">
      <w:pPr>
        <w:pStyle w:val="Text"/>
        <w:ind w:firstLine="0"/>
      </w:pPr>
    </w:p>
    <w:p w14:paraId="2D7570A2" w14:textId="04A39B0D" w:rsidR="00B51DAE" w:rsidRPr="00B51DAE" w:rsidRDefault="00B9420A" w:rsidP="5D68AA94">
      <w:r>
        <w:br w:type="page"/>
      </w:r>
    </w:p>
    <w:p w14:paraId="16C841AC" w14:textId="54C5DBB3" w:rsidR="00B51DAE" w:rsidRPr="00B51DAE" w:rsidRDefault="4B70E4A1" w:rsidP="00CF7603">
      <w:pPr>
        <w:pStyle w:val="1Layer"/>
      </w:pPr>
      <w:bookmarkStart w:id="22" w:name="_Toc23734104"/>
      <w:bookmarkStart w:id="23" w:name="_Toc26111483"/>
      <w:r w:rsidRPr="00CF7603">
        <w:lastRenderedPageBreak/>
        <w:t>Appendices</w:t>
      </w:r>
      <w:bookmarkEnd w:id="22"/>
      <w:bookmarkEnd w:id="23"/>
    </w:p>
    <w:p w14:paraId="2D89471E" w14:textId="2FBECA09" w:rsidR="00B51DAE" w:rsidRPr="00B51DAE" w:rsidRDefault="4B70E4A1" w:rsidP="00CF7603">
      <w:pPr>
        <w:pStyle w:val="2Layer"/>
      </w:pPr>
      <w:bookmarkStart w:id="24" w:name="_Toc23734105"/>
      <w:bookmarkStart w:id="25" w:name="_Toc26111484"/>
      <w:r>
        <w:t>Used tools</w:t>
      </w:r>
      <w:bookmarkEnd w:id="24"/>
      <w:bookmarkEnd w:id="25"/>
    </w:p>
    <w:p w14:paraId="75426DAB" w14:textId="4CCF2D13" w:rsidR="00B51DAE" w:rsidRPr="00B51DAE" w:rsidRDefault="5D68AA94" w:rsidP="5D68AA94">
      <w:pPr>
        <w:ind w:firstLine="708"/>
        <w:rPr>
          <w:lang w:val="en-US"/>
        </w:rPr>
      </w:pPr>
      <w:r w:rsidRPr="5D68AA94">
        <w:rPr>
          <w:lang w:val="en-US"/>
        </w:rPr>
        <w:t>The tools used for the development of this document were those ones listed below.</w:t>
      </w:r>
    </w:p>
    <w:p w14:paraId="77CEAE15" w14:textId="5FA28179" w:rsidR="00B51DAE" w:rsidRPr="00B51DAE" w:rsidRDefault="5D68AA94" w:rsidP="5D68AA94">
      <w:pPr>
        <w:pStyle w:val="ListParagraph"/>
        <w:numPr>
          <w:ilvl w:val="0"/>
          <w:numId w:val="3"/>
        </w:numPr>
        <w:rPr>
          <w:lang w:val="en-US"/>
        </w:rPr>
      </w:pPr>
      <w:r w:rsidRPr="5D68AA94">
        <w:rPr>
          <w:lang w:val="en-US"/>
        </w:rPr>
        <w:t xml:space="preserve">Microsoft Office Word </w:t>
      </w:r>
      <w:r w:rsidR="00522F74">
        <w:rPr>
          <w:lang w:val="en-US"/>
        </w:rPr>
        <w:t>Professional Plus</w:t>
      </w:r>
      <w:r w:rsidRPr="5D68AA94">
        <w:rPr>
          <w:lang w:val="en-US"/>
        </w:rPr>
        <w:t xml:space="preserve"> 2016</w:t>
      </w:r>
    </w:p>
    <w:p w14:paraId="55B046F5" w14:textId="1686C8E0" w:rsidR="00C958CD" w:rsidRPr="00B51DAE" w:rsidRDefault="00C958CD" w:rsidP="5D68AA94">
      <w:pPr>
        <w:pStyle w:val="ListParagraph"/>
        <w:numPr>
          <w:ilvl w:val="0"/>
          <w:numId w:val="3"/>
        </w:numPr>
        <w:rPr>
          <w:lang w:val="en-US"/>
        </w:rPr>
      </w:pPr>
      <w:r>
        <w:rPr>
          <w:lang w:val="en-US"/>
        </w:rPr>
        <w:t>draw.io</w:t>
      </w:r>
    </w:p>
    <w:p w14:paraId="30B4D7ED" w14:textId="58A6638A" w:rsidR="00B51DAE" w:rsidRPr="00B51DAE" w:rsidRDefault="33405BF9" w:rsidP="33405BF9">
      <w:pPr>
        <w:pStyle w:val="ListParagraph"/>
        <w:numPr>
          <w:ilvl w:val="0"/>
          <w:numId w:val="3"/>
        </w:numPr>
        <w:rPr>
          <w:lang w:val="en-US"/>
        </w:rPr>
      </w:pPr>
      <w:r w:rsidRPr="33405BF9">
        <w:rPr>
          <w:lang w:val="en-US"/>
        </w:rPr>
        <w:t>GitHub</w:t>
      </w:r>
    </w:p>
    <w:p w14:paraId="0EDB33E1" w14:textId="043B6177" w:rsidR="33405BF9" w:rsidRDefault="33405BF9" w:rsidP="33405BF9">
      <w:pPr>
        <w:rPr>
          <w:lang w:val="en-US"/>
        </w:rPr>
      </w:pPr>
    </w:p>
    <w:p w14:paraId="00B03625" w14:textId="67FC4C0F" w:rsidR="00B51DAE" w:rsidRPr="00B51DAE" w:rsidRDefault="4B70E4A1" w:rsidP="00CF7603">
      <w:pPr>
        <w:pStyle w:val="2Layer"/>
      </w:pPr>
      <w:bookmarkStart w:id="26" w:name="_Toc23734106"/>
      <w:bookmarkStart w:id="27" w:name="_Toc26111485"/>
      <w:r>
        <w:t xml:space="preserve">Hours of effort </w:t>
      </w:r>
      <w:proofErr w:type="spellStart"/>
      <w:r>
        <w:t>spen</w:t>
      </w:r>
      <w:bookmarkEnd w:id="26"/>
      <w:bookmarkEnd w:id="27"/>
      <w:proofErr w:type="spellEnd"/>
    </w:p>
    <w:p w14:paraId="2F18F6EC" w14:textId="4485FA9C" w:rsidR="00B51DAE" w:rsidRPr="00B51DAE" w:rsidRDefault="5D68AA94" w:rsidP="5D68AA94">
      <w:pPr>
        <w:ind w:firstLine="708"/>
        <w:rPr>
          <w:lang w:val="en-US"/>
        </w:rPr>
      </w:pPr>
      <w:r w:rsidRPr="5D68AA94">
        <w:rPr>
          <w:lang w:val="en-US"/>
        </w:rPr>
        <w:t>The hours spent by the group are listed below, differentiating for each participant.</w:t>
      </w:r>
    </w:p>
    <w:tbl>
      <w:tblPr>
        <w:tblStyle w:val="TableGrid"/>
        <w:tblW w:w="9024" w:type="dxa"/>
        <w:tblLayout w:type="fixed"/>
        <w:tblLook w:val="06A0" w:firstRow="1" w:lastRow="0" w:firstColumn="1" w:lastColumn="0" w:noHBand="1" w:noVBand="1"/>
      </w:tblPr>
      <w:tblGrid>
        <w:gridCol w:w="2256"/>
        <w:gridCol w:w="2256"/>
        <w:gridCol w:w="2256"/>
        <w:gridCol w:w="2256"/>
      </w:tblGrid>
      <w:tr w:rsidR="5D68AA94" w14:paraId="42EFC494" w14:textId="77777777" w:rsidTr="005225E9">
        <w:tc>
          <w:tcPr>
            <w:tcW w:w="2256" w:type="dxa"/>
            <w:vMerge w:val="restart"/>
            <w:shd w:val="clear" w:color="auto" w:fill="D9D9D9" w:themeFill="background1" w:themeFillShade="D9"/>
            <w:vAlign w:val="center"/>
          </w:tcPr>
          <w:p w14:paraId="18D19A32" w14:textId="429F6D26" w:rsidR="5D68AA94" w:rsidRDefault="5D68AA94" w:rsidP="5D68AA94">
            <w:pPr>
              <w:spacing w:line="259" w:lineRule="auto"/>
              <w:rPr>
                <w:b/>
                <w:bCs/>
                <w:sz w:val="28"/>
                <w:szCs w:val="28"/>
                <w:lang w:val="en-US"/>
              </w:rPr>
            </w:pPr>
            <w:r w:rsidRPr="5D68AA94">
              <w:rPr>
                <w:b/>
                <w:bCs/>
                <w:sz w:val="28"/>
                <w:szCs w:val="28"/>
                <w:lang w:val="en-US"/>
              </w:rPr>
              <w:t>Task</w:t>
            </w:r>
          </w:p>
        </w:tc>
        <w:tc>
          <w:tcPr>
            <w:tcW w:w="6768" w:type="dxa"/>
            <w:gridSpan w:val="3"/>
            <w:shd w:val="clear" w:color="auto" w:fill="D9D9D9" w:themeFill="background1" w:themeFillShade="D9"/>
            <w:vAlign w:val="center"/>
          </w:tcPr>
          <w:p w14:paraId="0E9635CA" w14:textId="02234397" w:rsidR="5D68AA94" w:rsidRDefault="5D68AA94" w:rsidP="5D68AA94">
            <w:pPr>
              <w:jc w:val="right"/>
              <w:rPr>
                <w:b/>
                <w:bCs/>
                <w:sz w:val="28"/>
                <w:szCs w:val="28"/>
                <w:lang w:val="en-US"/>
              </w:rPr>
            </w:pPr>
            <w:r w:rsidRPr="5D68AA94">
              <w:rPr>
                <w:b/>
                <w:bCs/>
                <w:sz w:val="28"/>
                <w:szCs w:val="28"/>
                <w:lang w:val="en-US"/>
              </w:rPr>
              <w:t>Hours spent</w:t>
            </w:r>
          </w:p>
        </w:tc>
      </w:tr>
      <w:tr w:rsidR="5D68AA94" w14:paraId="32EA22DE" w14:textId="77777777" w:rsidTr="005225E9">
        <w:tc>
          <w:tcPr>
            <w:tcW w:w="2256" w:type="dxa"/>
            <w:vMerge/>
          </w:tcPr>
          <w:p w14:paraId="4C063565" w14:textId="77777777" w:rsidR="00787DA5" w:rsidRDefault="00787DA5"/>
        </w:tc>
        <w:tc>
          <w:tcPr>
            <w:tcW w:w="2256" w:type="dxa"/>
            <w:shd w:val="clear" w:color="auto" w:fill="D9D9D9" w:themeFill="background1" w:themeFillShade="D9"/>
            <w:vAlign w:val="center"/>
          </w:tcPr>
          <w:p w14:paraId="4E36819C" w14:textId="0426217D" w:rsidR="5D68AA94" w:rsidRDefault="5D68AA94" w:rsidP="5D68AA94">
            <w:pPr>
              <w:jc w:val="right"/>
              <w:rPr>
                <w:b/>
                <w:bCs/>
                <w:sz w:val="24"/>
                <w:szCs w:val="24"/>
                <w:lang w:val="en-US"/>
              </w:rPr>
            </w:pPr>
            <w:r w:rsidRPr="5D68AA94">
              <w:rPr>
                <w:b/>
                <w:bCs/>
                <w:sz w:val="24"/>
                <w:szCs w:val="24"/>
                <w:lang w:val="en-US"/>
              </w:rPr>
              <w:t>Aida Gasanova</w:t>
            </w:r>
          </w:p>
        </w:tc>
        <w:tc>
          <w:tcPr>
            <w:tcW w:w="2256" w:type="dxa"/>
            <w:shd w:val="clear" w:color="auto" w:fill="D9D9D9" w:themeFill="background1" w:themeFillShade="D9"/>
            <w:vAlign w:val="center"/>
          </w:tcPr>
          <w:p w14:paraId="1BE754C4" w14:textId="6AC3D0B8" w:rsidR="5D68AA94" w:rsidRDefault="5D68AA94" w:rsidP="5D68AA94">
            <w:pPr>
              <w:jc w:val="right"/>
              <w:rPr>
                <w:b/>
                <w:bCs/>
                <w:sz w:val="24"/>
                <w:szCs w:val="24"/>
                <w:lang w:val="en-US"/>
              </w:rPr>
            </w:pPr>
            <w:r w:rsidRPr="5D68AA94">
              <w:rPr>
                <w:b/>
                <w:bCs/>
                <w:sz w:val="24"/>
                <w:szCs w:val="24"/>
                <w:lang w:val="en-US"/>
              </w:rPr>
              <w:t xml:space="preserve">Alexandre </w:t>
            </w:r>
          </w:p>
          <w:p w14:paraId="4D243E85" w14:textId="2D67CEEE" w:rsidR="5D68AA94" w:rsidRDefault="5D68AA94" w:rsidP="5D68AA94">
            <w:pPr>
              <w:jc w:val="right"/>
              <w:rPr>
                <w:b/>
                <w:bCs/>
                <w:sz w:val="24"/>
                <w:szCs w:val="24"/>
                <w:lang w:val="en-US"/>
              </w:rPr>
            </w:pPr>
            <w:r w:rsidRPr="5D68AA94">
              <w:rPr>
                <w:b/>
                <w:bCs/>
                <w:sz w:val="24"/>
                <w:szCs w:val="24"/>
                <w:lang w:val="en-US"/>
              </w:rPr>
              <w:t>Batistella Bellas</w:t>
            </w:r>
          </w:p>
        </w:tc>
        <w:tc>
          <w:tcPr>
            <w:tcW w:w="2256" w:type="dxa"/>
            <w:shd w:val="clear" w:color="auto" w:fill="D9D9D9" w:themeFill="background1" w:themeFillShade="D9"/>
            <w:vAlign w:val="center"/>
          </w:tcPr>
          <w:p w14:paraId="179827B9" w14:textId="19706A4D" w:rsidR="5D68AA94" w:rsidRDefault="0C02C34C" w:rsidP="5D68AA94">
            <w:pPr>
              <w:jc w:val="right"/>
              <w:rPr>
                <w:b/>
                <w:bCs/>
                <w:sz w:val="24"/>
                <w:szCs w:val="24"/>
                <w:lang w:val="en-US"/>
              </w:rPr>
            </w:pPr>
            <w:r w:rsidRPr="0C02C34C">
              <w:rPr>
                <w:b/>
                <w:bCs/>
                <w:sz w:val="24"/>
                <w:szCs w:val="24"/>
                <w:lang w:val="en-US"/>
              </w:rPr>
              <w:t>Ekaterina</w:t>
            </w:r>
            <w:r w:rsidR="5D68AA94" w:rsidRPr="5D68AA94">
              <w:rPr>
                <w:b/>
                <w:bCs/>
                <w:sz w:val="24"/>
                <w:szCs w:val="24"/>
                <w:lang w:val="en-US"/>
              </w:rPr>
              <w:t xml:space="preserve"> Efremova</w:t>
            </w:r>
          </w:p>
        </w:tc>
      </w:tr>
      <w:tr w:rsidR="5D68AA94" w14:paraId="7CD3BF8C" w14:textId="77777777" w:rsidTr="005225E9">
        <w:trPr>
          <w:trHeight w:val="1134"/>
        </w:trPr>
        <w:tc>
          <w:tcPr>
            <w:tcW w:w="2256" w:type="dxa"/>
            <w:vAlign w:val="center"/>
          </w:tcPr>
          <w:p w14:paraId="677597E9" w14:textId="542410CD" w:rsidR="5D68AA94" w:rsidRDefault="009963F6" w:rsidP="33405BF9">
            <w:pPr>
              <w:rPr>
                <w:lang w:val="en-US"/>
              </w:rPr>
            </w:pPr>
            <w:r>
              <w:rPr>
                <w:lang w:val="en-US"/>
              </w:rPr>
              <w:t>Introduction</w:t>
            </w:r>
          </w:p>
        </w:tc>
        <w:tc>
          <w:tcPr>
            <w:tcW w:w="2256" w:type="dxa"/>
            <w:vAlign w:val="center"/>
          </w:tcPr>
          <w:p w14:paraId="6EA764FF" w14:textId="386D3BE0" w:rsidR="5D68AA94" w:rsidRDefault="5D68AA94" w:rsidP="33405BF9">
            <w:pPr>
              <w:jc w:val="right"/>
              <w:rPr>
                <w:lang w:val="en-US"/>
              </w:rPr>
            </w:pPr>
          </w:p>
        </w:tc>
        <w:tc>
          <w:tcPr>
            <w:tcW w:w="2256" w:type="dxa"/>
            <w:vAlign w:val="center"/>
          </w:tcPr>
          <w:p w14:paraId="04EE3D18" w14:textId="13D13190" w:rsidR="5D68AA94" w:rsidRDefault="5D68AA94" w:rsidP="33405BF9">
            <w:pPr>
              <w:jc w:val="right"/>
              <w:rPr>
                <w:lang w:val="en-US"/>
              </w:rPr>
            </w:pPr>
          </w:p>
        </w:tc>
        <w:tc>
          <w:tcPr>
            <w:tcW w:w="2256" w:type="dxa"/>
            <w:vAlign w:val="center"/>
          </w:tcPr>
          <w:p w14:paraId="558C50D4" w14:textId="766ECA47" w:rsidR="5D68AA94" w:rsidRDefault="5D68AA94" w:rsidP="33405BF9">
            <w:pPr>
              <w:jc w:val="right"/>
              <w:rPr>
                <w:lang w:val="en-US"/>
              </w:rPr>
            </w:pPr>
          </w:p>
        </w:tc>
      </w:tr>
      <w:tr w:rsidR="5D68AA94" w14:paraId="6FCAC1A4" w14:textId="77777777" w:rsidTr="005225E9">
        <w:trPr>
          <w:trHeight w:val="1134"/>
        </w:trPr>
        <w:tc>
          <w:tcPr>
            <w:tcW w:w="2256" w:type="dxa"/>
            <w:vAlign w:val="center"/>
          </w:tcPr>
          <w:p w14:paraId="7F21BA9B" w14:textId="3CB6A882" w:rsidR="5D68AA94" w:rsidRDefault="009963F6" w:rsidP="33405BF9">
            <w:pPr>
              <w:rPr>
                <w:lang w:val="en-US"/>
              </w:rPr>
            </w:pPr>
            <w:r>
              <w:rPr>
                <w:lang w:val="en-US"/>
              </w:rPr>
              <w:t>Architectural design</w:t>
            </w:r>
          </w:p>
        </w:tc>
        <w:tc>
          <w:tcPr>
            <w:tcW w:w="2256" w:type="dxa"/>
            <w:vAlign w:val="center"/>
          </w:tcPr>
          <w:p w14:paraId="4213C966" w14:textId="1B9DE3CA" w:rsidR="5D68AA94" w:rsidRDefault="5D68AA94" w:rsidP="33405BF9">
            <w:pPr>
              <w:jc w:val="right"/>
              <w:rPr>
                <w:lang w:val="en-US"/>
              </w:rPr>
            </w:pPr>
          </w:p>
        </w:tc>
        <w:tc>
          <w:tcPr>
            <w:tcW w:w="2256" w:type="dxa"/>
            <w:vAlign w:val="center"/>
          </w:tcPr>
          <w:p w14:paraId="2DD7C257" w14:textId="31E0087B" w:rsidR="5D68AA94" w:rsidRDefault="5D68AA94" w:rsidP="33405BF9">
            <w:pPr>
              <w:jc w:val="right"/>
              <w:rPr>
                <w:lang w:val="en-US"/>
              </w:rPr>
            </w:pPr>
          </w:p>
        </w:tc>
        <w:tc>
          <w:tcPr>
            <w:tcW w:w="2256" w:type="dxa"/>
            <w:vAlign w:val="center"/>
          </w:tcPr>
          <w:p w14:paraId="5B6C7FE3" w14:textId="2957C066" w:rsidR="5D68AA94" w:rsidRDefault="5D68AA94" w:rsidP="33405BF9">
            <w:pPr>
              <w:jc w:val="right"/>
              <w:rPr>
                <w:lang w:val="en-US"/>
              </w:rPr>
            </w:pPr>
          </w:p>
        </w:tc>
      </w:tr>
      <w:tr w:rsidR="5D68AA94" w14:paraId="0428D52F" w14:textId="77777777" w:rsidTr="005225E9">
        <w:trPr>
          <w:trHeight w:val="1134"/>
        </w:trPr>
        <w:tc>
          <w:tcPr>
            <w:tcW w:w="2256" w:type="dxa"/>
            <w:vAlign w:val="center"/>
          </w:tcPr>
          <w:p w14:paraId="6B0D6E9E" w14:textId="68C46140" w:rsidR="5D68AA94" w:rsidRDefault="005225E9" w:rsidP="33405BF9">
            <w:pPr>
              <w:rPr>
                <w:lang w:val="en-US"/>
              </w:rPr>
            </w:pPr>
            <w:r>
              <w:rPr>
                <w:lang w:val="en-US"/>
              </w:rPr>
              <w:t>Requirements traceability</w:t>
            </w:r>
          </w:p>
        </w:tc>
        <w:tc>
          <w:tcPr>
            <w:tcW w:w="2256" w:type="dxa"/>
            <w:vAlign w:val="center"/>
          </w:tcPr>
          <w:p w14:paraId="0A389832" w14:textId="0AF5F333" w:rsidR="5D68AA94" w:rsidRDefault="5D68AA94" w:rsidP="33405BF9">
            <w:pPr>
              <w:jc w:val="right"/>
              <w:rPr>
                <w:lang w:val="en-US"/>
              </w:rPr>
            </w:pPr>
          </w:p>
        </w:tc>
        <w:tc>
          <w:tcPr>
            <w:tcW w:w="2256" w:type="dxa"/>
            <w:vAlign w:val="center"/>
          </w:tcPr>
          <w:p w14:paraId="2BA7F5F5" w14:textId="437CE97E" w:rsidR="5D68AA94" w:rsidRDefault="5D68AA94" w:rsidP="33405BF9">
            <w:pPr>
              <w:jc w:val="right"/>
              <w:rPr>
                <w:lang w:val="en-US"/>
              </w:rPr>
            </w:pPr>
          </w:p>
        </w:tc>
        <w:tc>
          <w:tcPr>
            <w:tcW w:w="2256" w:type="dxa"/>
            <w:vAlign w:val="center"/>
          </w:tcPr>
          <w:p w14:paraId="03094867" w14:textId="148FBD86" w:rsidR="5D68AA94" w:rsidRDefault="5D68AA94" w:rsidP="33405BF9">
            <w:pPr>
              <w:jc w:val="right"/>
              <w:rPr>
                <w:lang w:val="en-US"/>
              </w:rPr>
            </w:pPr>
          </w:p>
        </w:tc>
      </w:tr>
      <w:tr w:rsidR="5D68AA94" w14:paraId="20BC0397" w14:textId="77777777" w:rsidTr="005225E9">
        <w:trPr>
          <w:trHeight w:val="1134"/>
        </w:trPr>
        <w:tc>
          <w:tcPr>
            <w:tcW w:w="2256" w:type="dxa"/>
            <w:vAlign w:val="center"/>
          </w:tcPr>
          <w:p w14:paraId="33F43DB8" w14:textId="4AA3B262" w:rsidR="5D68AA94" w:rsidRDefault="005225E9" w:rsidP="33405BF9">
            <w:pPr>
              <w:rPr>
                <w:lang w:val="en-US"/>
              </w:rPr>
            </w:pPr>
            <w:r>
              <w:rPr>
                <w:lang w:val="en-US"/>
              </w:rPr>
              <w:t>Implementation, integration and test plan</w:t>
            </w:r>
          </w:p>
        </w:tc>
        <w:tc>
          <w:tcPr>
            <w:tcW w:w="2256" w:type="dxa"/>
            <w:vAlign w:val="center"/>
          </w:tcPr>
          <w:p w14:paraId="3B112ABB" w14:textId="78ED1F21" w:rsidR="5D68AA94" w:rsidRPr="00453A9C" w:rsidRDefault="5D68AA94" w:rsidP="33405BF9">
            <w:pPr>
              <w:jc w:val="right"/>
              <w:rPr>
                <w:lang w:val="en-US"/>
              </w:rPr>
            </w:pPr>
          </w:p>
        </w:tc>
        <w:tc>
          <w:tcPr>
            <w:tcW w:w="2256" w:type="dxa"/>
            <w:vAlign w:val="center"/>
          </w:tcPr>
          <w:p w14:paraId="498C3312" w14:textId="37CCA130" w:rsidR="5D68AA94" w:rsidRPr="00D63AF1" w:rsidRDefault="5D68AA94" w:rsidP="33405BF9">
            <w:pPr>
              <w:jc w:val="right"/>
              <w:rPr>
                <w:lang w:val="en-US"/>
              </w:rPr>
            </w:pPr>
          </w:p>
        </w:tc>
        <w:tc>
          <w:tcPr>
            <w:tcW w:w="2256" w:type="dxa"/>
            <w:vAlign w:val="center"/>
          </w:tcPr>
          <w:p w14:paraId="6B296CB7" w14:textId="48218BE5" w:rsidR="5D68AA94" w:rsidRPr="00D63AF1" w:rsidRDefault="5D68AA94" w:rsidP="33405BF9">
            <w:pPr>
              <w:jc w:val="right"/>
              <w:rPr>
                <w:lang w:val="en-US"/>
              </w:rPr>
            </w:pPr>
          </w:p>
        </w:tc>
      </w:tr>
    </w:tbl>
    <w:p w14:paraId="4120EC1B" w14:textId="50A4277F" w:rsidR="00D77C6E" w:rsidRDefault="00D77C6E" w:rsidP="00361B57"/>
    <w:sectPr w:rsidR="00D77C6E" w:rsidSect="007642E7">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69281" w14:textId="77777777" w:rsidR="006E7481" w:rsidRDefault="006E7481">
      <w:pPr>
        <w:spacing w:after="0" w:line="240" w:lineRule="auto"/>
      </w:pPr>
      <w:r>
        <w:separator/>
      </w:r>
    </w:p>
  </w:endnote>
  <w:endnote w:type="continuationSeparator" w:id="0">
    <w:p w14:paraId="1223319B" w14:textId="77777777" w:rsidR="006E7481" w:rsidRDefault="006E7481">
      <w:pPr>
        <w:spacing w:after="0" w:line="240" w:lineRule="auto"/>
      </w:pPr>
      <w:r>
        <w:continuationSeparator/>
      </w:r>
    </w:p>
  </w:endnote>
  <w:endnote w:type="continuationNotice" w:id="1">
    <w:p w14:paraId="1700427E" w14:textId="77777777" w:rsidR="006E7481" w:rsidRDefault="006E74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3"/>
      <w:gridCol w:w="3213"/>
      <w:gridCol w:w="3213"/>
    </w:tblGrid>
    <w:tr w:rsidR="00280C99" w14:paraId="2C4EBDFD" w14:textId="77777777" w:rsidTr="5D68AA94">
      <w:tc>
        <w:tcPr>
          <w:tcW w:w="3213" w:type="dxa"/>
        </w:tcPr>
        <w:p w14:paraId="30CC14E8" w14:textId="7365DFDF" w:rsidR="00280C99" w:rsidRDefault="00280C99" w:rsidP="5D68AA94">
          <w:pPr>
            <w:pStyle w:val="Header"/>
            <w:ind w:left="-115"/>
          </w:pPr>
        </w:p>
      </w:tc>
      <w:tc>
        <w:tcPr>
          <w:tcW w:w="3213" w:type="dxa"/>
        </w:tcPr>
        <w:p w14:paraId="0740D720" w14:textId="7ECB5D3B" w:rsidR="00280C99" w:rsidRDefault="00280C99" w:rsidP="5D68AA94">
          <w:pPr>
            <w:pStyle w:val="Header"/>
            <w:jc w:val="center"/>
          </w:pPr>
        </w:p>
      </w:tc>
      <w:tc>
        <w:tcPr>
          <w:tcW w:w="3213" w:type="dxa"/>
        </w:tcPr>
        <w:p w14:paraId="6E90AA16" w14:textId="77CFFEFB" w:rsidR="00280C99" w:rsidRDefault="00280C99" w:rsidP="5D68AA94">
          <w:pPr>
            <w:pStyle w:val="Header"/>
            <w:ind w:right="-115"/>
            <w:jc w:val="right"/>
          </w:pPr>
          <w:r>
            <w:fldChar w:fldCharType="begin"/>
          </w:r>
          <w:r>
            <w:instrText>PAGE</w:instrText>
          </w:r>
          <w:r>
            <w:fldChar w:fldCharType="separate"/>
          </w:r>
          <w:r>
            <w:rPr>
              <w:noProof/>
            </w:rPr>
            <w:t>1</w:t>
          </w:r>
          <w:r>
            <w:fldChar w:fldCharType="end"/>
          </w:r>
        </w:p>
      </w:tc>
    </w:tr>
  </w:tbl>
  <w:p w14:paraId="51D6B818" w14:textId="31FF26BD" w:rsidR="00280C99" w:rsidRPr="004208A0" w:rsidRDefault="00280C99" w:rsidP="5D68AA94">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280C99" w14:paraId="5CE384D6" w14:textId="77777777" w:rsidTr="6B417D04">
      <w:tc>
        <w:tcPr>
          <w:tcW w:w="3009" w:type="dxa"/>
        </w:tcPr>
        <w:p w14:paraId="0B398231" w14:textId="2FE401F1" w:rsidR="00280C99" w:rsidRDefault="00280C99" w:rsidP="6B417D04">
          <w:pPr>
            <w:pStyle w:val="Header"/>
            <w:ind w:left="-115"/>
          </w:pPr>
        </w:p>
      </w:tc>
      <w:tc>
        <w:tcPr>
          <w:tcW w:w="3009" w:type="dxa"/>
        </w:tcPr>
        <w:p w14:paraId="10BB3C02" w14:textId="179D6272" w:rsidR="00280C99" w:rsidRDefault="00280C99" w:rsidP="6B417D04">
          <w:pPr>
            <w:pStyle w:val="Header"/>
            <w:jc w:val="center"/>
          </w:pPr>
        </w:p>
      </w:tc>
      <w:tc>
        <w:tcPr>
          <w:tcW w:w="3009" w:type="dxa"/>
        </w:tcPr>
        <w:p w14:paraId="71758CC0" w14:textId="0760A1E2" w:rsidR="00280C99" w:rsidRDefault="00280C99" w:rsidP="6B417D04">
          <w:pPr>
            <w:pStyle w:val="Header"/>
            <w:ind w:right="-115"/>
            <w:jc w:val="right"/>
          </w:pPr>
        </w:p>
      </w:tc>
    </w:tr>
  </w:tbl>
  <w:p w14:paraId="0D9F67BD" w14:textId="7229F357" w:rsidR="00280C99" w:rsidRDefault="0028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89014" w14:textId="77777777" w:rsidR="006E7481" w:rsidRDefault="006E7481">
      <w:pPr>
        <w:spacing w:after="0" w:line="240" w:lineRule="auto"/>
      </w:pPr>
      <w:r>
        <w:separator/>
      </w:r>
    </w:p>
  </w:footnote>
  <w:footnote w:type="continuationSeparator" w:id="0">
    <w:p w14:paraId="6E754A3D" w14:textId="77777777" w:rsidR="006E7481" w:rsidRDefault="006E7481">
      <w:pPr>
        <w:spacing w:after="0" w:line="240" w:lineRule="auto"/>
      </w:pPr>
      <w:r>
        <w:continuationSeparator/>
      </w:r>
    </w:p>
  </w:footnote>
  <w:footnote w:type="continuationNotice" w:id="1">
    <w:p w14:paraId="3FF55509" w14:textId="77777777" w:rsidR="006E7481" w:rsidRDefault="006E74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280C99" w14:paraId="7805E174" w14:textId="77777777" w:rsidTr="6B417D04">
      <w:tc>
        <w:tcPr>
          <w:tcW w:w="3009" w:type="dxa"/>
        </w:tcPr>
        <w:p w14:paraId="714E4561" w14:textId="382C1063" w:rsidR="00280C99" w:rsidRDefault="00280C99" w:rsidP="6B417D04">
          <w:pPr>
            <w:pStyle w:val="Header"/>
            <w:ind w:left="-115"/>
          </w:pPr>
        </w:p>
      </w:tc>
      <w:tc>
        <w:tcPr>
          <w:tcW w:w="3009" w:type="dxa"/>
        </w:tcPr>
        <w:p w14:paraId="5E702ABD" w14:textId="77545E23" w:rsidR="00280C99" w:rsidRDefault="00280C99" w:rsidP="6B417D04">
          <w:pPr>
            <w:pStyle w:val="Header"/>
            <w:jc w:val="center"/>
          </w:pPr>
        </w:p>
      </w:tc>
      <w:tc>
        <w:tcPr>
          <w:tcW w:w="3009" w:type="dxa"/>
        </w:tcPr>
        <w:p w14:paraId="6B02118C" w14:textId="651013A9" w:rsidR="00280C99" w:rsidRDefault="00280C99" w:rsidP="6B417D04">
          <w:pPr>
            <w:pStyle w:val="Header"/>
            <w:ind w:right="-115"/>
            <w:jc w:val="right"/>
          </w:pPr>
        </w:p>
      </w:tc>
    </w:tr>
  </w:tbl>
  <w:p w14:paraId="08F2A11A" w14:textId="0C9473CB" w:rsidR="00280C99" w:rsidRDefault="00280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280C99" w14:paraId="1A9089E7" w14:textId="77777777" w:rsidTr="6B417D04">
      <w:tc>
        <w:tcPr>
          <w:tcW w:w="3009" w:type="dxa"/>
        </w:tcPr>
        <w:p w14:paraId="4AF8BA6A" w14:textId="303D04C1" w:rsidR="00280C99" w:rsidRDefault="00280C99" w:rsidP="6B417D04">
          <w:pPr>
            <w:pStyle w:val="Header"/>
            <w:ind w:left="-115"/>
          </w:pPr>
        </w:p>
      </w:tc>
      <w:tc>
        <w:tcPr>
          <w:tcW w:w="3009" w:type="dxa"/>
        </w:tcPr>
        <w:p w14:paraId="6BDAA5DA" w14:textId="054300B4" w:rsidR="00280C99" w:rsidRDefault="00280C99" w:rsidP="6B417D04">
          <w:pPr>
            <w:pStyle w:val="Header"/>
            <w:jc w:val="center"/>
          </w:pPr>
        </w:p>
      </w:tc>
      <w:tc>
        <w:tcPr>
          <w:tcW w:w="3009" w:type="dxa"/>
        </w:tcPr>
        <w:p w14:paraId="150FEACC" w14:textId="4FEE7563" w:rsidR="00280C99" w:rsidRDefault="00280C99" w:rsidP="6B417D04">
          <w:pPr>
            <w:pStyle w:val="Header"/>
            <w:ind w:right="-115"/>
            <w:jc w:val="right"/>
          </w:pPr>
        </w:p>
      </w:tc>
    </w:tr>
  </w:tbl>
  <w:p w14:paraId="02870AFF" w14:textId="7842AE90" w:rsidR="00280C99" w:rsidRDefault="00280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1B48"/>
    <w:multiLevelType w:val="hybridMultilevel"/>
    <w:tmpl w:val="5F9EB1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CD0206"/>
    <w:multiLevelType w:val="hybridMultilevel"/>
    <w:tmpl w:val="FFFFFFFF"/>
    <w:lvl w:ilvl="0" w:tplc="78DCF10C">
      <w:start w:val="1"/>
      <w:numFmt w:val="bullet"/>
      <w:lvlText w:val=""/>
      <w:lvlJc w:val="left"/>
      <w:pPr>
        <w:ind w:left="720" w:hanging="360"/>
      </w:pPr>
      <w:rPr>
        <w:rFonts w:ascii="Symbol" w:hAnsi="Symbol" w:hint="default"/>
      </w:rPr>
    </w:lvl>
    <w:lvl w:ilvl="1" w:tplc="E8105F28">
      <w:start w:val="1"/>
      <w:numFmt w:val="bullet"/>
      <w:lvlText w:val="o"/>
      <w:lvlJc w:val="left"/>
      <w:pPr>
        <w:ind w:left="1440" w:hanging="360"/>
      </w:pPr>
      <w:rPr>
        <w:rFonts w:ascii="Courier New" w:hAnsi="Courier New" w:hint="default"/>
      </w:rPr>
    </w:lvl>
    <w:lvl w:ilvl="2" w:tplc="E3F4C70E">
      <w:start w:val="1"/>
      <w:numFmt w:val="bullet"/>
      <w:lvlText w:val=""/>
      <w:lvlJc w:val="left"/>
      <w:pPr>
        <w:ind w:left="2160" w:hanging="360"/>
      </w:pPr>
      <w:rPr>
        <w:rFonts w:ascii="Wingdings" w:hAnsi="Wingdings" w:hint="default"/>
      </w:rPr>
    </w:lvl>
    <w:lvl w:ilvl="3" w:tplc="F66E7542">
      <w:start w:val="1"/>
      <w:numFmt w:val="bullet"/>
      <w:lvlText w:val=""/>
      <w:lvlJc w:val="left"/>
      <w:pPr>
        <w:ind w:left="2880" w:hanging="360"/>
      </w:pPr>
      <w:rPr>
        <w:rFonts w:ascii="Symbol" w:hAnsi="Symbol" w:hint="default"/>
      </w:rPr>
    </w:lvl>
    <w:lvl w:ilvl="4" w:tplc="C22CBE58">
      <w:start w:val="1"/>
      <w:numFmt w:val="bullet"/>
      <w:lvlText w:val="o"/>
      <w:lvlJc w:val="left"/>
      <w:pPr>
        <w:ind w:left="3600" w:hanging="360"/>
      </w:pPr>
      <w:rPr>
        <w:rFonts w:ascii="Courier New" w:hAnsi="Courier New" w:hint="default"/>
      </w:rPr>
    </w:lvl>
    <w:lvl w:ilvl="5" w:tplc="E4A8B47C">
      <w:start w:val="1"/>
      <w:numFmt w:val="bullet"/>
      <w:lvlText w:val=""/>
      <w:lvlJc w:val="left"/>
      <w:pPr>
        <w:ind w:left="4320" w:hanging="360"/>
      </w:pPr>
      <w:rPr>
        <w:rFonts w:ascii="Wingdings" w:hAnsi="Wingdings" w:hint="default"/>
      </w:rPr>
    </w:lvl>
    <w:lvl w:ilvl="6" w:tplc="93489862">
      <w:start w:val="1"/>
      <w:numFmt w:val="bullet"/>
      <w:lvlText w:val=""/>
      <w:lvlJc w:val="left"/>
      <w:pPr>
        <w:ind w:left="5040" w:hanging="360"/>
      </w:pPr>
      <w:rPr>
        <w:rFonts w:ascii="Symbol" w:hAnsi="Symbol" w:hint="default"/>
      </w:rPr>
    </w:lvl>
    <w:lvl w:ilvl="7" w:tplc="8B14EB82">
      <w:start w:val="1"/>
      <w:numFmt w:val="bullet"/>
      <w:lvlText w:val="o"/>
      <w:lvlJc w:val="left"/>
      <w:pPr>
        <w:ind w:left="5760" w:hanging="360"/>
      </w:pPr>
      <w:rPr>
        <w:rFonts w:ascii="Courier New" w:hAnsi="Courier New" w:hint="default"/>
      </w:rPr>
    </w:lvl>
    <w:lvl w:ilvl="8" w:tplc="6B760628">
      <w:start w:val="1"/>
      <w:numFmt w:val="bullet"/>
      <w:lvlText w:val=""/>
      <w:lvlJc w:val="left"/>
      <w:pPr>
        <w:ind w:left="6480" w:hanging="360"/>
      </w:pPr>
      <w:rPr>
        <w:rFonts w:ascii="Wingdings" w:hAnsi="Wingdings" w:hint="default"/>
      </w:rPr>
    </w:lvl>
  </w:abstractNum>
  <w:abstractNum w:abstractNumId="2" w15:restartNumberingAfterBreak="0">
    <w:nsid w:val="04950A34"/>
    <w:multiLevelType w:val="hybridMultilevel"/>
    <w:tmpl w:val="2A6826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F9748F"/>
    <w:multiLevelType w:val="hybridMultilevel"/>
    <w:tmpl w:val="E998F6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003336"/>
    <w:multiLevelType w:val="hybridMultilevel"/>
    <w:tmpl w:val="1C0432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70D2247"/>
    <w:multiLevelType w:val="hybridMultilevel"/>
    <w:tmpl w:val="50ECC5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8D87ADE"/>
    <w:multiLevelType w:val="hybridMultilevel"/>
    <w:tmpl w:val="BE3A53A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0C0676B1"/>
    <w:multiLevelType w:val="hybridMultilevel"/>
    <w:tmpl w:val="8934FC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D1C243E"/>
    <w:multiLevelType w:val="hybridMultilevel"/>
    <w:tmpl w:val="1C5C6E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D884A59"/>
    <w:multiLevelType w:val="hybridMultilevel"/>
    <w:tmpl w:val="FAECE0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54125DC"/>
    <w:multiLevelType w:val="hybridMultilevel"/>
    <w:tmpl w:val="5F9EB1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6AB55DC"/>
    <w:multiLevelType w:val="hybridMultilevel"/>
    <w:tmpl w:val="5BECE9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72402AA"/>
    <w:multiLevelType w:val="hybridMultilevel"/>
    <w:tmpl w:val="02C211A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172C24AE"/>
    <w:multiLevelType w:val="hybridMultilevel"/>
    <w:tmpl w:val="9F3AFA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7525907"/>
    <w:multiLevelType w:val="hybridMultilevel"/>
    <w:tmpl w:val="50D20E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8A3522E"/>
    <w:multiLevelType w:val="hybridMultilevel"/>
    <w:tmpl w:val="1C0432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E7E6CB6"/>
    <w:multiLevelType w:val="hybridMultilevel"/>
    <w:tmpl w:val="FFFFFFFF"/>
    <w:lvl w:ilvl="0" w:tplc="BF6E91B2">
      <w:start w:val="1"/>
      <w:numFmt w:val="bullet"/>
      <w:lvlText w:val=""/>
      <w:lvlJc w:val="left"/>
      <w:pPr>
        <w:ind w:left="720" w:hanging="360"/>
      </w:pPr>
      <w:rPr>
        <w:rFonts w:ascii="Symbol" w:hAnsi="Symbol" w:hint="default"/>
      </w:rPr>
    </w:lvl>
    <w:lvl w:ilvl="1" w:tplc="D3283EDE">
      <w:start w:val="1"/>
      <w:numFmt w:val="bullet"/>
      <w:lvlText w:val="o"/>
      <w:lvlJc w:val="left"/>
      <w:pPr>
        <w:ind w:left="1440" w:hanging="360"/>
      </w:pPr>
      <w:rPr>
        <w:rFonts w:ascii="Courier New" w:hAnsi="Courier New" w:hint="default"/>
      </w:rPr>
    </w:lvl>
    <w:lvl w:ilvl="2" w:tplc="2C786A0E">
      <w:start w:val="1"/>
      <w:numFmt w:val="bullet"/>
      <w:lvlText w:val=""/>
      <w:lvlJc w:val="left"/>
      <w:pPr>
        <w:ind w:left="2160" w:hanging="360"/>
      </w:pPr>
      <w:rPr>
        <w:rFonts w:ascii="Symbol" w:hAnsi="Symbol" w:hint="default"/>
      </w:rPr>
    </w:lvl>
    <w:lvl w:ilvl="3" w:tplc="1ADA7334">
      <w:start w:val="1"/>
      <w:numFmt w:val="bullet"/>
      <w:lvlText w:val=""/>
      <w:lvlJc w:val="left"/>
      <w:pPr>
        <w:ind w:left="2880" w:hanging="360"/>
      </w:pPr>
      <w:rPr>
        <w:rFonts w:ascii="Symbol" w:hAnsi="Symbol" w:hint="default"/>
      </w:rPr>
    </w:lvl>
    <w:lvl w:ilvl="4" w:tplc="F6CCB3C0">
      <w:start w:val="1"/>
      <w:numFmt w:val="bullet"/>
      <w:lvlText w:val="o"/>
      <w:lvlJc w:val="left"/>
      <w:pPr>
        <w:ind w:left="3600" w:hanging="360"/>
      </w:pPr>
      <w:rPr>
        <w:rFonts w:ascii="Courier New" w:hAnsi="Courier New" w:hint="default"/>
      </w:rPr>
    </w:lvl>
    <w:lvl w:ilvl="5" w:tplc="45462554">
      <w:start w:val="1"/>
      <w:numFmt w:val="bullet"/>
      <w:lvlText w:val=""/>
      <w:lvlJc w:val="left"/>
      <w:pPr>
        <w:ind w:left="4320" w:hanging="360"/>
      </w:pPr>
      <w:rPr>
        <w:rFonts w:ascii="Wingdings" w:hAnsi="Wingdings" w:hint="default"/>
      </w:rPr>
    </w:lvl>
    <w:lvl w:ilvl="6" w:tplc="65C0E69E">
      <w:start w:val="1"/>
      <w:numFmt w:val="bullet"/>
      <w:lvlText w:val=""/>
      <w:lvlJc w:val="left"/>
      <w:pPr>
        <w:ind w:left="5040" w:hanging="360"/>
      </w:pPr>
      <w:rPr>
        <w:rFonts w:ascii="Symbol" w:hAnsi="Symbol" w:hint="default"/>
      </w:rPr>
    </w:lvl>
    <w:lvl w:ilvl="7" w:tplc="C7D4BBFA">
      <w:start w:val="1"/>
      <w:numFmt w:val="bullet"/>
      <w:lvlText w:val="o"/>
      <w:lvlJc w:val="left"/>
      <w:pPr>
        <w:ind w:left="5760" w:hanging="360"/>
      </w:pPr>
      <w:rPr>
        <w:rFonts w:ascii="Courier New" w:hAnsi="Courier New" w:hint="default"/>
      </w:rPr>
    </w:lvl>
    <w:lvl w:ilvl="8" w:tplc="1F60189C">
      <w:start w:val="1"/>
      <w:numFmt w:val="bullet"/>
      <w:lvlText w:val=""/>
      <w:lvlJc w:val="left"/>
      <w:pPr>
        <w:ind w:left="6480" w:hanging="360"/>
      </w:pPr>
      <w:rPr>
        <w:rFonts w:ascii="Wingdings" w:hAnsi="Wingdings" w:hint="default"/>
      </w:rPr>
    </w:lvl>
  </w:abstractNum>
  <w:abstractNum w:abstractNumId="17" w15:restartNumberingAfterBreak="0">
    <w:nsid w:val="1F361974"/>
    <w:multiLevelType w:val="hybridMultilevel"/>
    <w:tmpl w:val="E12CC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33C6E49"/>
    <w:multiLevelType w:val="hybridMultilevel"/>
    <w:tmpl w:val="5622AC50"/>
    <w:lvl w:ilvl="0" w:tplc="1A6C17DC">
      <w:start w:val="1"/>
      <w:numFmt w:val="bullet"/>
      <w:lvlText w:val=""/>
      <w:lvlJc w:val="left"/>
      <w:pPr>
        <w:ind w:left="720" w:hanging="360"/>
      </w:pPr>
      <w:rPr>
        <w:rFonts w:ascii="Symbol" w:hAnsi="Symbol" w:hint="default"/>
      </w:rPr>
    </w:lvl>
    <w:lvl w:ilvl="1" w:tplc="C9F8BDEA">
      <w:start w:val="1"/>
      <w:numFmt w:val="bullet"/>
      <w:lvlText w:val="o"/>
      <w:lvlJc w:val="left"/>
      <w:pPr>
        <w:ind w:left="1440" w:hanging="360"/>
      </w:pPr>
      <w:rPr>
        <w:rFonts w:ascii="Courier New" w:hAnsi="Courier New" w:hint="default"/>
      </w:rPr>
    </w:lvl>
    <w:lvl w:ilvl="2" w:tplc="401E4E00">
      <w:start w:val="1"/>
      <w:numFmt w:val="bullet"/>
      <w:lvlText w:val=""/>
      <w:lvlJc w:val="left"/>
      <w:pPr>
        <w:ind w:left="2160" w:hanging="360"/>
      </w:pPr>
      <w:rPr>
        <w:rFonts w:ascii="Wingdings" w:hAnsi="Wingdings" w:hint="default"/>
      </w:rPr>
    </w:lvl>
    <w:lvl w:ilvl="3" w:tplc="DE0060F4">
      <w:start w:val="1"/>
      <w:numFmt w:val="bullet"/>
      <w:lvlText w:val=""/>
      <w:lvlJc w:val="left"/>
      <w:pPr>
        <w:ind w:left="2880" w:hanging="360"/>
      </w:pPr>
      <w:rPr>
        <w:rFonts w:ascii="Symbol" w:hAnsi="Symbol" w:hint="default"/>
      </w:rPr>
    </w:lvl>
    <w:lvl w:ilvl="4" w:tplc="FE38479E">
      <w:start w:val="1"/>
      <w:numFmt w:val="bullet"/>
      <w:lvlText w:val="o"/>
      <w:lvlJc w:val="left"/>
      <w:pPr>
        <w:ind w:left="3600" w:hanging="360"/>
      </w:pPr>
      <w:rPr>
        <w:rFonts w:ascii="Courier New" w:hAnsi="Courier New" w:hint="default"/>
      </w:rPr>
    </w:lvl>
    <w:lvl w:ilvl="5" w:tplc="00C4C6A2">
      <w:start w:val="1"/>
      <w:numFmt w:val="bullet"/>
      <w:lvlText w:val=""/>
      <w:lvlJc w:val="left"/>
      <w:pPr>
        <w:ind w:left="4320" w:hanging="360"/>
      </w:pPr>
      <w:rPr>
        <w:rFonts w:ascii="Wingdings" w:hAnsi="Wingdings" w:hint="default"/>
      </w:rPr>
    </w:lvl>
    <w:lvl w:ilvl="6" w:tplc="CC9061BE">
      <w:start w:val="1"/>
      <w:numFmt w:val="bullet"/>
      <w:lvlText w:val=""/>
      <w:lvlJc w:val="left"/>
      <w:pPr>
        <w:ind w:left="5040" w:hanging="360"/>
      </w:pPr>
      <w:rPr>
        <w:rFonts w:ascii="Symbol" w:hAnsi="Symbol" w:hint="default"/>
      </w:rPr>
    </w:lvl>
    <w:lvl w:ilvl="7" w:tplc="1706C0FA">
      <w:start w:val="1"/>
      <w:numFmt w:val="bullet"/>
      <w:lvlText w:val="o"/>
      <w:lvlJc w:val="left"/>
      <w:pPr>
        <w:ind w:left="5760" w:hanging="360"/>
      </w:pPr>
      <w:rPr>
        <w:rFonts w:ascii="Courier New" w:hAnsi="Courier New" w:hint="default"/>
      </w:rPr>
    </w:lvl>
    <w:lvl w:ilvl="8" w:tplc="E11ED680">
      <w:start w:val="1"/>
      <w:numFmt w:val="bullet"/>
      <w:lvlText w:val=""/>
      <w:lvlJc w:val="left"/>
      <w:pPr>
        <w:ind w:left="6480" w:hanging="360"/>
      </w:pPr>
      <w:rPr>
        <w:rFonts w:ascii="Wingdings" w:hAnsi="Wingdings" w:hint="default"/>
      </w:rPr>
    </w:lvl>
  </w:abstractNum>
  <w:abstractNum w:abstractNumId="19" w15:restartNumberingAfterBreak="0">
    <w:nsid w:val="24186DD6"/>
    <w:multiLevelType w:val="hybridMultilevel"/>
    <w:tmpl w:val="78AC03AA"/>
    <w:lvl w:ilvl="0" w:tplc="04160001">
      <w:start w:val="1"/>
      <w:numFmt w:val="bullet"/>
      <w:lvlText w:val=""/>
      <w:lvlJc w:val="left"/>
      <w:pPr>
        <w:ind w:left="1571" w:hanging="360"/>
      </w:pPr>
      <w:rPr>
        <w:rFonts w:ascii="Symbol" w:hAnsi="Symbol" w:hint="default"/>
      </w:rPr>
    </w:lvl>
    <w:lvl w:ilvl="1" w:tplc="FFFFFFFF">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24730064"/>
    <w:multiLevelType w:val="hybridMultilevel"/>
    <w:tmpl w:val="515A604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2D1711D9"/>
    <w:multiLevelType w:val="hybridMultilevel"/>
    <w:tmpl w:val="FAECE0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DCF0A4B"/>
    <w:multiLevelType w:val="hybridMultilevel"/>
    <w:tmpl w:val="4104AF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FF45714"/>
    <w:multiLevelType w:val="hybridMultilevel"/>
    <w:tmpl w:val="A27855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35C1653F"/>
    <w:multiLevelType w:val="hybridMultilevel"/>
    <w:tmpl w:val="1C5C6E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71F6AF1"/>
    <w:multiLevelType w:val="hybridMultilevel"/>
    <w:tmpl w:val="ED26725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3864069D"/>
    <w:multiLevelType w:val="hybridMultilevel"/>
    <w:tmpl w:val="8F588B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A4F1B2D"/>
    <w:multiLevelType w:val="hybridMultilevel"/>
    <w:tmpl w:val="6EE49B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BC07055"/>
    <w:multiLevelType w:val="hybridMultilevel"/>
    <w:tmpl w:val="8F588B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CDE4073"/>
    <w:multiLevelType w:val="hybridMultilevel"/>
    <w:tmpl w:val="1C0432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F6E164F"/>
    <w:multiLevelType w:val="hybridMultilevel"/>
    <w:tmpl w:val="E998F6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4104E67"/>
    <w:multiLevelType w:val="hybridMultilevel"/>
    <w:tmpl w:val="1C5C6E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52D138E"/>
    <w:multiLevelType w:val="hybridMultilevel"/>
    <w:tmpl w:val="FFFFFFFF"/>
    <w:lvl w:ilvl="0" w:tplc="A24CCEDC">
      <w:start w:val="1"/>
      <w:numFmt w:val="bullet"/>
      <w:lvlText w:val=""/>
      <w:lvlJc w:val="left"/>
      <w:pPr>
        <w:ind w:left="720" w:hanging="360"/>
      </w:pPr>
      <w:rPr>
        <w:rFonts w:ascii="Symbol" w:hAnsi="Symbol" w:hint="default"/>
      </w:rPr>
    </w:lvl>
    <w:lvl w:ilvl="1" w:tplc="58485A74">
      <w:start w:val="1"/>
      <w:numFmt w:val="bullet"/>
      <w:lvlText w:val=""/>
      <w:lvlJc w:val="left"/>
      <w:pPr>
        <w:ind w:left="1440" w:hanging="360"/>
      </w:pPr>
      <w:rPr>
        <w:rFonts w:ascii="Symbol" w:hAnsi="Symbol" w:hint="default"/>
      </w:rPr>
    </w:lvl>
    <w:lvl w:ilvl="2" w:tplc="90C457B4">
      <w:start w:val="1"/>
      <w:numFmt w:val="bullet"/>
      <w:lvlText w:val=""/>
      <w:lvlJc w:val="left"/>
      <w:pPr>
        <w:ind w:left="2160" w:hanging="360"/>
      </w:pPr>
      <w:rPr>
        <w:rFonts w:ascii="Wingdings" w:hAnsi="Wingdings" w:hint="default"/>
      </w:rPr>
    </w:lvl>
    <w:lvl w:ilvl="3" w:tplc="F8E03190">
      <w:start w:val="1"/>
      <w:numFmt w:val="bullet"/>
      <w:lvlText w:val=""/>
      <w:lvlJc w:val="left"/>
      <w:pPr>
        <w:ind w:left="2880" w:hanging="360"/>
      </w:pPr>
      <w:rPr>
        <w:rFonts w:ascii="Symbol" w:hAnsi="Symbol" w:hint="default"/>
      </w:rPr>
    </w:lvl>
    <w:lvl w:ilvl="4" w:tplc="B6A42B06">
      <w:start w:val="1"/>
      <w:numFmt w:val="bullet"/>
      <w:lvlText w:val="o"/>
      <w:lvlJc w:val="left"/>
      <w:pPr>
        <w:ind w:left="3600" w:hanging="360"/>
      </w:pPr>
      <w:rPr>
        <w:rFonts w:ascii="Courier New" w:hAnsi="Courier New" w:hint="default"/>
      </w:rPr>
    </w:lvl>
    <w:lvl w:ilvl="5" w:tplc="F83CAEA0">
      <w:start w:val="1"/>
      <w:numFmt w:val="bullet"/>
      <w:lvlText w:val=""/>
      <w:lvlJc w:val="left"/>
      <w:pPr>
        <w:ind w:left="4320" w:hanging="360"/>
      </w:pPr>
      <w:rPr>
        <w:rFonts w:ascii="Wingdings" w:hAnsi="Wingdings" w:hint="default"/>
      </w:rPr>
    </w:lvl>
    <w:lvl w:ilvl="6" w:tplc="D3A639F4">
      <w:start w:val="1"/>
      <w:numFmt w:val="bullet"/>
      <w:lvlText w:val=""/>
      <w:lvlJc w:val="left"/>
      <w:pPr>
        <w:ind w:left="5040" w:hanging="360"/>
      </w:pPr>
      <w:rPr>
        <w:rFonts w:ascii="Symbol" w:hAnsi="Symbol" w:hint="default"/>
      </w:rPr>
    </w:lvl>
    <w:lvl w:ilvl="7" w:tplc="A3AEF512">
      <w:start w:val="1"/>
      <w:numFmt w:val="bullet"/>
      <w:lvlText w:val="o"/>
      <w:lvlJc w:val="left"/>
      <w:pPr>
        <w:ind w:left="5760" w:hanging="360"/>
      </w:pPr>
      <w:rPr>
        <w:rFonts w:ascii="Courier New" w:hAnsi="Courier New" w:hint="default"/>
      </w:rPr>
    </w:lvl>
    <w:lvl w:ilvl="8" w:tplc="58BECC9A">
      <w:start w:val="1"/>
      <w:numFmt w:val="bullet"/>
      <w:lvlText w:val=""/>
      <w:lvlJc w:val="left"/>
      <w:pPr>
        <w:ind w:left="6480" w:hanging="360"/>
      </w:pPr>
      <w:rPr>
        <w:rFonts w:ascii="Wingdings" w:hAnsi="Wingdings" w:hint="default"/>
      </w:rPr>
    </w:lvl>
  </w:abstractNum>
  <w:abstractNum w:abstractNumId="33" w15:restartNumberingAfterBreak="0">
    <w:nsid w:val="4BEA2246"/>
    <w:multiLevelType w:val="hybridMultilevel"/>
    <w:tmpl w:val="42F408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4C8676C7"/>
    <w:multiLevelType w:val="hybridMultilevel"/>
    <w:tmpl w:val="F2FEA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370481D"/>
    <w:multiLevelType w:val="hybridMultilevel"/>
    <w:tmpl w:val="F60484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5FD170B"/>
    <w:multiLevelType w:val="hybridMultilevel"/>
    <w:tmpl w:val="7298AD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60425AE"/>
    <w:multiLevelType w:val="hybridMultilevel"/>
    <w:tmpl w:val="8934FC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AB80DC1"/>
    <w:multiLevelType w:val="hybridMultilevel"/>
    <w:tmpl w:val="D1F0946A"/>
    <w:lvl w:ilvl="0" w:tplc="04160001">
      <w:start w:val="1"/>
      <w:numFmt w:val="bullet"/>
      <w:lvlText w:val=""/>
      <w:lvlJc w:val="left"/>
      <w:pPr>
        <w:ind w:left="1571" w:hanging="360"/>
      </w:pPr>
      <w:rPr>
        <w:rFonts w:ascii="Symbol" w:hAnsi="Symbol" w:hint="default"/>
      </w:rPr>
    </w:lvl>
    <w:lvl w:ilvl="1" w:tplc="FFFFFFFF">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9" w15:restartNumberingAfterBreak="0">
    <w:nsid w:val="5D4B3E73"/>
    <w:multiLevelType w:val="hybridMultilevel"/>
    <w:tmpl w:val="FFFFFFFF"/>
    <w:lvl w:ilvl="0" w:tplc="E8F80D7E">
      <w:start w:val="1"/>
      <w:numFmt w:val="bullet"/>
      <w:lvlText w:val=""/>
      <w:lvlJc w:val="left"/>
      <w:pPr>
        <w:ind w:left="720" w:hanging="360"/>
      </w:pPr>
      <w:rPr>
        <w:rFonts w:ascii="Symbol" w:hAnsi="Symbol" w:hint="default"/>
      </w:rPr>
    </w:lvl>
    <w:lvl w:ilvl="1" w:tplc="0712AE3E">
      <w:start w:val="1"/>
      <w:numFmt w:val="bullet"/>
      <w:lvlText w:val="o"/>
      <w:lvlJc w:val="left"/>
      <w:pPr>
        <w:ind w:left="1440" w:hanging="360"/>
      </w:pPr>
      <w:rPr>
        <w:rFonts w:ascii="Courier New" w:hAnsi="Courier New" w:hint="default"/>
      </w:rPr>
    </w:lvl>
    <w:lvl w:ilvl="2" w:tplc="2EB06696">
      <w:start w:val="1"/>
      <w:numFmt w:val="bullet"/>
      <w:lvlText w:val=""/>
      <w:lvlJc w:val="left"/>
      <w:pPr>
        <w:ind w:left="2160" w:hanging="360"/>
      </w:pPr>
      <w:rPr>
        <w:rFonts w:ascii="Wingdings" w:hAnsi="Wingdings" w:hint="default"/>
      </w:rPr>
    </w:lvl>
    <w:lvl w:ilvl="3" w:tplc="1852611C">
      <w:start w:val="1"/>
      <w:numFmt w:val="bullet"/>
      <w:lvlText w:val=""/>
      <w:lvlJc w:val="left"/>
      <w:pPr>
        <w:ind w:left="2880" w:hanging="360"/>
      </w:pPr>
      <w:rPr>
        <w:rFonts w:ascii="Symbol" w:hAnsi="Symbol" w:hint="default"/>
      </w:rPr>
    </w:lvl>
    <w:lvl w:ilvl="4" w:tplc="D58C1C18">
      <w:start w:val="1"/>
      <w:numFmt w:val="bullet"/>
      <w:lvlText w:val="o"/>
      <w:lvlJc w:val="left"/>
      <w:pPr>
        <w:ind w:left="3600" w:hanging="360"/>
      </w:pPr>
      <w:rPr>
        <w:rFonts w:ascii="Courier New" w:hAnsi="Courier New" w:hint="default"/>
      </w:rPr>
    </w:lvl>
    <w:lvl w:ilvl="5" w:tplc="142C1952">
      <w:start w:val="1"/>
      <w:numFmt w:val="bullet"/>
      <w:lvlText w:val=""/>
      <w:lvlJc w:val="left"/>
      <w:pPr>
        <w:ind w:left="4320" w:hanging="360"/>
      </w:pPr>
      <w:rPr>
        <w:rFonts w:ascii="Wingdings" w:hAnsi="Wingdings" w:hint="default"/>
      </w:rPr>
    </w:lvl>
    <w:lvl w:ilvl="6" w:tplc="E8E8BB4C">
      <w:start w:val="1"/>
      <w:numFmt w:val="bullet"/>
      <w:lvlText w:val=""/>
      <w:lvlJc w:val="left"/>
      <w:pPr>
        <w:ind w:left="5040" w:hanging="360"/>
      </w:pPr>
      <w:rPr>
        <w:rFonts w:ascii="Symbol" w:hAnsi="Symbol" w:hint="default"/>
      </w:rPr>
    </w:lvl>
    <w:lvl w:ilvl="7" w:tplc="C540A31E">
      <w:start w:val="1"/>
      <w:numFmt w:val="bullet"/>
      <w:lvlText w:val="o"/>
      <w:lvlJc w:val="left"/>
      <w:pPr>
        <w:ind w:left="5760" w:hanging="360"/>
      </w:pPr>
      <w:rPr>
        <w:rFonts w:ascii="Courier New" w:hAnsi="Courier New" w:hint="default"/>
      </w:rPr>
    </w:lvl>
    <w:lvl w:ilvl="8" w:tplc="51E40650">
      <w:start w:val="1"/>
      <w:numFmt w:val="bullet"/>
      <w:lvlText w:val=""/>
      <w:lvlJc w:val="left"/>
      <w:pPr>
        <w:ind w:left="6480" w:hanging="360"/>
      </w:pPr>
      <w:rPr>
        <w:rFonts w:ascii="Wingdings" w:hAnsi="Wingdings" w:hint="default"/>
      </w:rPr>
    </w:lvl>
  </w:abstractNum>
  <w:abstractNum w:abstractNumId="40" w15:restartNumberingAfterBreak="0">
    <w:nsid w:val="5E621BA6"/>
    <w:multiLevelType w:val="hybridMultilevel"/>
    <w:tmpl w:val="E12CC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5E7F68DE"/>
    <w:multiLevelType w:val="hybridMultilevel"/>
    <w:tmpl w:val="9F3AFA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5F8C591F"/>
    <w:multiLevelType w:val="hybridMultilevel"/>
    <w:tmpl w:val="8F588B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17A5DE7"/>
    <w:multiLevelType w:val="hybridMultilevel"/>
    <w:tmpl w:val="8D2E85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C011EB1"/>
    <w:multiLevelType w:val="hybridMultilevel"/>
    <w:tmpl w:val="911A31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1551A50"/>
    <w:multiLevelType w:val="multilevel"/>
    <w:tmpl w:val="D9A40048"/>
    <w:styleLink w:val="Layers"/>
    <w:lvl w:ilvl="0">
      <w:start w:val="1"/>
      <w:numFmt w:val="decimal"/>
      <w:pStyle w:val="1Layer"/>
      <w:lvlText w:val="%1"/>
      <w:lvlJc w:val="left"/>
      <w:pPr>
        <w:ind w:left="360" w:hanging="360"/>
      </w:pPr>
      <w:rPr>
        <w:sz w:val="32"/>
      </w:rPr>
    </w:lvl>
    <w:lvl w:ilvl="1">
      <w:start w:val="1"/>
      <w:numFmt w:val="decimal"/>
      <w:pStyle w:val="2Layer"/>
      <w:lvlText w:val="%1.%2"/>
      <w:lvlJc w:val="left"/>
      <w:pPr>
        <w:ind w:left="792" w:hanging="432"/>
      </w:pPr>
    </w:lvl>
    <w:lvl w:ilvl="2">
      <w:start w:val="1"/>
      <w:numFmt w:val="decimal"/>
      <w:pStyle w:val="3Layer"/>
      <w:lvlText w:val="%1.%2.%3"/>
      <w:lvlJc w:val="left"/>
      <w:pPr>
        <w:ind w:left="1781"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1AE6695"/>
    <w:multiLevelType w:val="hybridMultilevel"/>
    <w:tmpl w:val="846A4D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15:restartNumberingAfterBreak="0">
    <w:nsid w:val="776947D7"/>
    <w:multiLevelType w:val="hybridMultilevel"/>
    <w:tmpl w:val="911A31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ED05624"/>
    <w:multiLevelType w:val="hybridMultilevel"/>
    <w:tmpl w:val="13A86DFC"/>
    <w:lvl w:ilvl="0" w:tplc="04160001">
      <w:start w:val="1"/>
      <w:numFmt w:val="bullet"/>
      <w:lvlText w:val=""/>
      <w:lvlJc w:val="left"/>
      <w:pPr>
        <w:ind w:left="1571" w:hanging="360"/>
      </w:pPr>
      <w:rPr>
        <w:rFonts w:ascii="Symbol" w:hAnsi="Symbol" w:hint="default"/>
      </w:rPr>
    </w:lvl>
    <w:lvl w:ilvl="1" w:tplc="FFFFFFFF">
      <w:start w:val="1"/>
      <w:numFmt w:val="bullet"/>
      <w:lvlText w:val="o"/>
      <w:lvlJc w:val="left"/>
      <w:pPr>
        <w:ind w:left="2291" w:hanging="360"/>
      </w:pPr>
      <w:rPr>
        <w:rFonts w:ascii="Courier New" w:hAnsi="Courier New" w:hint="default"/>
      </w:rPr>
    </w:lvl>
    <w:lvl w:ilvl="2" w:tplc="04160005">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16"/>
  </w:num>
  <w:num w:numId="2">
    <w:abstractNumId w:val="32"/>
  </w:num>
  <w:num w:numId="3">
    <w:abstractNumId w:val="18"/>
  </w:num>
  <w:num w:numId="4">
    <w:abstractNumId w:val="45"/>
  </w:num>
  <w:num w:numId="5">
    <w:abstractNumId w:val="46"/>
  </w:num>
  <w:num w:numId="6">
    <w:abstractNumId w:val="33"/>
  </w:num>
  <w:num w:numId="7">
    <w:abstractNumId w:val="5"/>
  </w:num>
  <w:num w:numId="8">
    <w:abstractNumId w:val="34"/>
  </w:num>
  <w:num w:numId="9">
    <w:abstractNumId w:val="23"/>
  </w:num>
  <w:num w:numId="10">
    <w:abstractNumId w:val="39"/>
  </w:num>
  <w:num w:numId="11">
    <w:abstractNumId w:val="1"/>
  </w:num>
  <w:num w:numId="12">
    <w:abstractNumId w:val="12"/>
  </w:num>
  <w:num w:numId="13">
    <w:abstractNumId w:val="20"/>
  </w:num>
  <w:num w:numId="14">
    <w:abstractNumId w:val="25"/>
  </w:num>
  <w:num w:numId="15">
    <w:abstractNumId w:val="10"/>
  </w:num>
  <w:num w:numId="16">
    <w:abstractNumId w:val="9"/>
  </w:num>
  <w:num w:numId="17">
    <w:abstractNumId w:val="13"/>
  </w:num>
  <w:num w:numId="18">
    <w:abstractNumId w:val="47"/>
  </w:num>
  <w:num w:numId="19">
    <w:abstractNumId w:val="30"/>
  </w:num>
  <w:num w:numId="20">
    <w:abstractNumId w:val="3"/>
  </w:num>
  <w:num w:numId="21">
    <w:abstractNumId w:val="2"/>
  </w:num>
  <w:num w:numId="22">
    <w:abstractNumId w:val="15"/>
  </w:num>
  <w:num w:numId="23">
    <w:abstractNumId w:val="29"/>
  </w:num>
  <w:num w:numId="24">
    <w:abstractNumId w:val="7"/>
  </w:num>
  <w:num w:numId="25">
    <w:abstractNumId w:val="28"/>
  </w:num>
  <w:num w:numId="26">
    <w:abstractNumId w:val="26"/>
  </w:num>
  <w:num w:numId="27">
    <w:abstractNumId w:val="0"/>
  </w:num>
  <w:num w:numId="28">
    <w:abstractNumId w:val="21"/>
  </w:num>
  <w:num w:numId="29">
    <w:abstractNumId w:val="41"/>
  </w:num>
  <w:num w:numId="30">
    <w:abstractNumId w:val="44"/>
  </w:num>
  <w:num w:numId="31">
    <w:abstractNumId w:val="40"/>
  </w:num>
  <w:num w:numId="32">
    <w:abstractNumId w:val="4"/>
  </w:num>
  <w:num w:numId="33">
    <w:abstractNumId w:val="37"/>
  </w:num>
  <w:num w:numId="34">
    <w:abstractNumId w:val="17"/>
  </w:num>
  <w:num w:numId="35">
    <w:abstractNumId w:val="36"/>
  </w:num>
  <w:num w:numId="36">
    <w:abstractNumId w:val="42"/>
  </w:num>
  <w:num w:numId="37">
    <w:abstractNumId w:val="14"/>
  </w:num>
  <w:num w:numId="38">
    <w:abstractNumId w:val="22"/>
  </w:num>
  <w:num w:numId="39">
    <w:abstractNumId w:val="35"/>
  </w:num>
  <w:num w:numId="40">
    <w:abstractNumId w:val="31"/>
  </w:num>
  <w:num w:numId="41">
    <w:abstractNumId w:val="8"/>
  </w:num>
  <w:num w:numId="42">
    <w:abstractNumId w:val="43"/>
  </w:num>
  <w:num w:numId="43">
    <w:abstractNumId w:val="24"/>
  </w:num>
  <w:num w:numId="44">
    <w:abstractNumId w:val="11"/>
  </w:num>
  <w:num w:numId="45">
    <w:abstractNumId w:val="27"/>
  </w:num>
  <w:num w:numId="46">
    <w:abstractNumId w:val="6"/>
  </w:num>
  <w:num w:numId="47">
    <w:abstractNumId w:val="48"/>
  </w:num>
  <w:num w:numId="48">
    <w:abstractNumId w:val="19"/>
  </w:num>
  <w:num w:numId="49">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27"/>
    <w:rsid w:val="0000038F"/>
    <w:rsid w:val="00000FB2"/>
    <w:rsid w:val="000015CE"/>
    <w:rsid w:val="00001977"/>
    <w:rsid w:val="00004026"/>
    <w:rsid w:val="00004945"/>
    <w:rsid w:val="000052D6"/>
    <w:rsid w:val="00005396"/>
    <w:rsid w:val="000066C9"/>
    <w:rsid w:val="00007EE9"/>
    <w:rsid w:val="00012732"/>
    <w:rsid w:val="00014C7B"/>
    <w:rsid w:val="00016608"/>
    <w:rsid w:val="00020C24"/>
    <w:rsid w:val="00022BA3"/>
    <w:rsid w:val="00024C8E"/>
    <w:rsid w:val="00025A77"/>
    <w:rsid w:val="00027B11"/>
    <w:rsid w:val="00031C45"/>
    <w:rsid w:val="00032361"/>
    <w:rsid w:val="000344D2"/>
    <w:rsid w:val="0003544E"/>
    <w:rsid w:val="000362CB"/>
    <w:rsid w:val="000362ED"/>
    <w:rsid w:val="0003787C"/>
    <w:rsid w:val="00041DF8"/>
    <w:rsid w:val="00041FDB"/>
    <w:rsid w:val="0004266F"/>
    <w:rsid w:val="00042ACC"/>
    <w:rsid w:val="00042B37"/>
    <w:rsid w:val="00043128"/>
    <w:rsid w:val="00043253"/>
    <w:rsid w:val="000435FE"/>
    <w:rsid w:val="0004398D"/>
    <w:rsid w:val="00043DAB"/>
    <w:rsid w:val="00045928"/>
    <w:rsid w:val="00045E35"/>
    <w:rsid w:val="000466A1"/>
    <w:rsid w:val="0004709A"/>
    <w:rsid w:val="00047594"/>
    <w:rsid w:val="00050321"/>
    <w:rsid w:val="000518C9"/>
    <w:rsid w:val="00053F9B"/>
    <w:rsid w:val="00054953"/>
    <w:rsid w:val="0005502F"/>
    <w:rsid w:val="00055A51"/>
    <w:rsid w:val="000563C6"/>
    <w:rsid w:val="0005720D"/>
    <w:rsid w:val="00057692"/>
    <w:rsid w:val="00060037"/>
    <w:rsid w:val="00060146"/>
    <w:rsid w:val="000619CA"/>
    <w:rsid w:val="000619F4"/>
    <w:rsid w:val="00061BA5"/>
    <w:rsid w:val="000623ED"/>
    <w:rsid w:val="00063CE9"/>
    <w:rsid w:val="000656D8"/>
    <w:rsid w:val="00070175"/>
    <w:rsid w:val="000704D6"/>
    <w:rsid w:val="00071FBB"/>
    <w:rsid w:val="00072133"/>
    <w:rsid w:val="000743D2"/>
    <w:rsid w:val="00074AC6"/>
    <w:rsid w:val="00075906"/>
    <w:rsid w:val="000776D6"/>
    <w:rsid w:val="00081564"/>
    <w:rsid w:val="000818A4"/>
    <w:rsid w:val="00082D93"/>
    <w:rsid w:val="00085321"/>
    <w:rsid w:val="00085396"/>
    <w:rsid w:val="00086047"/>
    <w:rsid w:val="00086D81"/>
    <w:rsid w:val="000904B9"/>
    <w:rsid w:val="00090F51"/>
    <w:rsid w:val="0009336E"/>
    <w:rsid w:val="00093B20"/>
    <w:rsid w:val="00094612"/>
    <w:rsid w:val="000A03E2"/>
    <w:rsid w:val="000A1E47"/>
    <w:rsid w:val="000A345A"/>
    <w:rsid w:val="000A4ABA"/>
    <w:rsid w:val="000A580B"/>
    <w:rsid w:val="000A636C"/>
    <w:rsid w:val="000B262B"/>
    <w:rsid w:val="000B3437"/>
    <w:rsid w:val="000B3FA8"/>
    <w:rsid w:val="000B56FB"/>
    <w:rsid w:val="000B6E31"/>
    <w:rsid w:val="000B7901"/>
    <w:rsid w:val="000B7E62"/>
    <w:rsid w:val="000C109E"/>
    <w:rsid w:val="000C2620"/>
    <w:rsid w:val="000C2907"/>
    <w:rsid w:val="000C56A2"/>
    <w:rsid w:val="000C5A99"/>
    <w:rsid w:val="000C5FFA"/>
    <w:rsid w:val="000C6071"/>
    <w:rsid w:val="000C71BD"/>
    <w:rsid w:val="000C72A9"/>
    <w:rsid w:val="000D0A76"/>
    <w:rsid w:val="000D1956"/>
    <w:rsid w:val="000D231C"/>
    <w:rsid w:val="000D3DDC"/>
    <w:rsid w:val="000D3E69"/>
    <w:rsid w:val="000D5286"/>
    <w:rsid w:val="000D53EB"/>
    <w:rsid w:val="000D6E6A"/>
    <w:rsid w:val="000D6F9D"/>
    <w:rsid w:val="000D7C8E"/>
    <w:rsid w:val="000E0284"/>
    <w:rsid w:val="000E029E"/>
    <w:rsid w:val="000E23A2"/>
    <w:rsid w:val="000E5DB5"/>
    <w:rsid w:val="000E62F6"/>
    <w:rsid w:val="000F1A8B"/>
    <w:rsid w:val="000F3050"/>
    <w:rsid w:val="000F317D"/>
    <w:rsid w:val="000F37C8"/>
    <w:rsid w:val="000F3D11"/>
    <w:rsid w:val="000F4F70"/>
    <w:rsid w:val="000F5DAE"/>
    <w:rsid w:val="000F744D"/>
    <w:rsid w:val="001005A0"/>
    <w:rsid w:val="00103BED"/>
    <w:rsid w:val="001041AC"/>
    <w:rsid w:val="00105F67"/>
    <w:rsid w:val="001111F1"/>
    <w:rsid w:val="0011313D"/>
    <w:rsid w:val="00114C99"/>
    <w:rsid w:val="001156F7"/>
    <w:rsid w:val="001158B1"/>
    <w:rsid w:val="00116EDE"/>
    <w:rsid w:val="00120B13"/>
    <w:rsid w:val="00120FC6"/>
    <w:rsid w:val="0012329B"/>
    <w:rsid w:val="0012396F"/>
    <w:rsid w:val="0013165D"/>
    <w:rsid w:val="001319FC"/>
    <w:rsid w:val="00131D82"/>
    <w:rsid w:val="00131F73"/>
    <w:rsid w:val="00133762"/>
    <w:rsid w:val="00133FD6"/>
    <w:rsid w:val="001356B8"/>
    <w:rsid w:val="00136443"/>
    <w:rsid w:val="001411C8"/>
    <w:rsid w:val="00141C8E"/>
    <w:rsid w:val="00141E56"/>
    <w:rsid w:val="0014287C"/>
    <w:rsid w:val="00143897"/>
    <w:rsid w:val="001444CE"/>
    <w:rsid w:val="00144804"/>
    <w:rsid w:val="00144C00"/>
    <w:rsid w:val="00146335"/>
    <w:rsid w:val="00147748"/>
    <w:rsid w:val="00150445"/>
    <w:rsid w:val="00150989"/>
    <w:rsid w:val="001518BF"/>
    <w:rsid w:val="00151B04"/>
    <w:rsid w:val="00153A30"/>
    <w:rsid w:val="00155684"/>
    <w:rsid w:val="00156DA9"/>
    <w:rsid w:val="0015719C"/>
    <w:rsid w:val="001634E4"/>
    <w:rsid w:val="0016414A"/>
    <w:rsid w:val="00164655"/>
    <w:rsid w:val="00164A75"/>
    <w:rsid w:val="00165A46"/>
    <w:rsid w:val="00165E37"/>
    <w:rsid w:val="00167AA2"/>
    <w:rsid w:val="0017001A"/>
    <w:rsid w:val="0017014D"/>
    <w:rsid w:val="0017166E"/>
    <w:rsid w:val="00174190"/>
    <w:rsid w:val="00174B51"/>
    <w:rsid w:val="00176336"/>
    <w:rsid w:val="00176E9E"/>
    <w:rsid w:val="00183F31"/>
    <w:rsid w:val="001849A8"/>
    <w:rsid w:val="00185666"/>
    <w:rsid w:val="00186E74"/>
    <w:rsid w:val="001877AE"/>
    <w:rsid w:val="001913DE"/>
    <w:rsid w:val="001915C1"/>
    <w:rsid w:val="00191EA0"/>
    <w:rsid w:val="00193D41"/>
    <w:rsid w:val="001950EC"/>
    <w:rsid w:val="0019603C"/>
    <w:rsid w:val="00197AD2"/>
    <w:rsid w:val="00197DEC"/>
    <w:rsid w:val="00197ED7"/>
    <w:rsid w:val="001A145D"/>
    <w:rsid w:val="001A1B46"/>
    <w:rsid w:val="001A20CB"/>
    <w:rsid w:val="001A274C"/>
    <w:rsid w:val="001A345C"/>
    <w:rsid w:val="001A3BEC"/>
    <w:rsid w:val="001A3D95"/>
    <w:rsid w:val="001A56EF"/>
    <w:rsid w:val="001A5A01"/>
    <w:rsid w:val="001A6277"/>
    <w:rsid w:val="001A6485"/>
    <w:rsid w:val="001A762C"/>
    <w:rsid w:val="001B1562"/>
    <w:rsid w:val="001B1902"/>
    <w:rsid w:val="001B2818"/>
    <w:rsid w:val="001B2A71"/>
    <w:rsid w:val="001B4016"/>
    <w:rsid w:val="001C02EF"/>
    <w:rsid w:val="001C066F"/>
    <w:rsid w:val="001C0766"/>
    <w:rsid w:val="001C1853"/>
    <w:rsid w:val="001C1895"/>
    <w:rsid w:val="001C238D"/>
    <w:rsid w:val="001C65C5"/>
    <w:rsid w:val="001D2838"/>
    <w:rsid w:val="001D31D2"/>
    <w:rsid w:val="001D4673"/>
    <w:rsid w:val="001D4CCB"/>
    <w:rsid w:val="001D5CA8"/>
    <w:rsid w:val="001D5F2E"/>
    <w:rsid w:val="001D721A"/>
    <w:rsid w:val="001D77F2"/>
    <w:rsid w:val="001E034A"/>
    <w:rsid w:val="001E174B"/>
    <w:rsid w:val="001E5280"/>
    <w:rsid w:val="001E5511"/>
    <w:rsid w:val="001E6ED4"/>
    <w:rsid w:val="001E714D"/>
    <w:rsid w:val="001F1F1B"/>
    <w:rsid w:val="001F5BB1"/>
    <w:rsid w:val="001F71F4"/>
    <w:rsid w:val="002004F8"/>
    <w:rsid w:val="00201F6A"/>
    <w:rsid w:val="002039DC"/>
    <w:rsid w:val="00204559"/>
    <w:rsid w:val="00204C8E"/>
    <w:rsid w:val="002058BA"/>
    <w:rsid w:val="00217E63"/>
    <w:rsid w:val="0022096D"/>
    <w:rsid w:val="00223A3D"/>
    <w:rsid w:val="00223B4A"/>
    <w:rsid w:val="0022518C"/>
    <w:rsid w:val="00225924"/>
    <w:rsid w:val="00225AFA"/>
    <w:rsid w:val="00226D6B"/>
    <w:rsid w:val="00231262"/>
    <w:rsid w:val="00233192"/>
    <w:rsid w:val="0023475D"/>
    <w:rsid w:val="00236AED"/>
    <w:rsid w:val="00237836"/>
    <w:rsid w:val="002400E8"/>
    <w:rsid w:val="00241209"/>
    <w:rsid w:val="00242C9E"/>
    <w:rsid w:val="00250238"/>
    <w:rsid w:val="0025200D"/>
    <w:rsid w:val="0025253B"/>
    <w:rsid w:val="00253CF9"/>
    <w:rsid w:val="00254316"/>
    <w:rsid w:val="0025431A"/>
    <w:rsid w:val="0025454B"/>
    <w:rsid w:val="00254835"/>
    <w:rsid w:val="00255667"/>
    <w:rsid w:val="00257998"/>
    <w:rsid w:val="002608C8"/>
    <w:rsid w:val="002625DB"/>
    <w:rsid w:val="00264AEB"/>
    <w:rsid w:val="00264EA4"/>
    <w:rsid w:val="00265BEF"/>
    <w:rsid w:val="002663B8"/>
    <w:rsid w:val="00267546"/>
    <w:rsid w:val="00271A5D"/>
    <w:rsid w:val="00273603"/>
    <w:rsid w:val="00273E08"/>
    <w:rsid w:val="00276028"/>
    <w:rsid w:val="00280560"/>
    <w:rsid w:val="00280C99"/>
    <w:rsid w:val="00280D72"/>
    <w:rsid w:val="00284CEB"/>
    <w:rsid w:val="002856BA"/>
    <w:rsid w:val="00285981"/>
    <w:rsid w:val="00286035"/>
    <w:rsid w:val="002874F2"/>
    <w:rsid w:val="00287FC4"/>
    <w:rsid w:val="00292B9F"/>
    <w:rsid w:val="002966A8"/>
    <w:rsid w:val="0029717E"/>
    <w:rsid w:val="002A2B49"/>
    <w:rsid w:val="002A36C6"/>
    <w:rsid w:val="002A4162"/>
    <w:rsid w:val="002A4A68"/>
    <w:rsid w:val="002A4F94"/>
    <w:rsid w:val="002A573C"/>
    <w:rsid w:val="002A5956"/>
    <w:rsid w:val="002A6377"/>
    <w:rsid w:val="002A6666"/>
    <w:rsid w:val="002A6F5F"/>
    <w:rsid w:val="002A7CB0"/>
    <w:rsid w:val="002B09C9"/>
    <w:rsid w:val="002B3894"/>
    <w:rsid w:val="002B5F39"/>
    <w:rsid w:val="002C0275"/>
    <w:rsid w:val="002C04CC"/>
    <w:rsid w:val="002C15B2"/>
    <w:rsid w:val="002C31A0"/>
    <w:rsid w:val="002C5AD6"/>
    <w:rsid w:val="002D0F63"/>
    <w:rsid w:val="002D1946"/>
    <w:rsid w:val="002D1E0E"/>
    <w:rsid w:val="002D39C6"/>
    <w:rsid w:val="002D40CB"/>
    <w:rsid w:val="002D4D23"/>
    <w:rsid w:val="002D53BF"/>
    <w:rsid w:val="002D7443"/>
    <w:rsid w:val="002E01BC"/>
    <w:rsid w:val="002E06AE"/>
    <w:rsid w:val="002E170D"/>
    <w:rsid w:val="002E2A20"/>
    <w:rsid w:val="002E2CC3"/>
    <w:rsid w:val="002E35F6"/>
    <w:rsid w:val="002E3EE5"/>
    <w:rsid w:val="002E3F8C"/>
    <w:rsid w:val="002E6458"/>
    <w:rsid w:val="002E7990"/>
    <w:rsid w:val="002F17E7"/>
    <w:rsid w:val="002F22BA"/>
    <w:rsid w:val="002F25D6"/>
    <w:rsid w:val="002F3778"/>
    <w:rsid w:val="002F44B4"/>
    <w:rsid w:val="002F52FF"/>
    <w:rsid w:val="002F6627"/>
    <w:rsid w:val="00300875"/>
    <w:rsid w:val="00302199"/>
    <w:rsid w:val="003038FA"/>
    <w:rsid w:val="00304427"/>
    <w:rsid w:val="00305527"/>
    <w:rsid w:val="00306848"/>
    <w:rsid w:val="00307577"/>
    <w:rsid w:val="00307EFE"/>
    <w:rsid w:val="00310E00"/>
    <w:rsid w:val="0031115E"/>
    <w:rsid w:val="003115DA"/>
    <w:rsid w:val="003119CC"/>
    <w:rsid w:val="003127CA"/>
    <w:rsid w:val="003138C9"/>
    <w:rsid w:val="00314AA8"/>
    <w:rsid w:val="00315E41"/>
    <w:rsid w:val="0031617C"/>
    <w:rsid w:val="0031651F"/>
    <w:rsid w:val="0032279E"/>
    <w:rsid w:val="003229E1"/>
    <w:rsid w:val="003234A8"/>
    <w:rsid w:val="00323520"/>
    <w:rsid w:val="00323CB1"/>
    <w:rsid w:val="0032473D"/>
    <w:rsid w:val="0032568C"/>
    <w:rsid w:val="003256C2"/>
    <w:rsid w:val="00327A55"/>
    <w:rsid w:val="00331B70"/>
    <w:rsid w:val="0033430D"/>
    <w:rsid w:val="0033761A"/>
    <w:rsid w:val="00342204"/>
    <w:rsid w:val="0034284D"/>
    <w:rsid w:val="00343DC0"/>
    <w:rsid w:val="003444DF"/>
    <w:rsid w:val="00344952"/>
    <w:rsid w:val="00345D02"/>
    <w:rsid w:val="00346BBF"/>
    <w:rsid w:val="00350028"/>
    <w:rsid w:val="00350A3E"/>
    <w:rsid w:val="00353C87"/>
    <w:rsid w:val="00353DC5"/>
    <w:rsid w:val="00355D41"/>
    <w:rsid w:val="0035636D"/>
    <w:rsid w:val="00356D71"/>
    <w:rsid w:val="003603D0"/>
    <w:rsid w:val="00361B57"/>
    <w:rsid w:val="00365056"/>
    <w:rsid w:val="00366394"/>
    <w:rsid w:val="00367BD9"/>
    <w:rsid w:val="00367C39"/>
    <w:rsid w:val="00367E44"/>
    <w:rsid w:val="00371EC1"/>
    <w:rsid w:val="00372637"/>
    <w:rsid w:val="00372818"/>
    <w:rsid w:val="00372882"/>
    <w:rsid w:val="00372A37"/>
    <w:rsid w:val="00374261"/>
    <w:rsid w:val="0037644C"/>
    <w:rsid w:val="00381AF1"/>
    <w:rsid w:val="00381C61"/>
    <w:rsid w:val="00382106"/>
    <w:rsid w:val="00382B7D"/>
    <w:rsid w:val="00384ACD"/>
    <w:rsid w:val="003859A9"/>
    <w:rsid w:val="00392FA8"/>
    <w:rsid w:val="0039353A"/>
    <w:rsid w:val="00396B56"/>
    <w:rsid w:val="00396F7C"/>
    <w:rsid w:val="00396FB4"/>
    <w:rsid w:val="003A129A"/>
    <w:rsid w:val="003A2582"/>
    <w:rsid w:val="003A26DE"/>
    <w:rsid w:val="003A2E34"/>
    <w:rsid w:val="003A2E82"/>
    <w:rsid w:val="003A371C"/>
    <w:rsid w:val="003A3BD6"/>
    <w:rsid w:val="003A3CA9"/>
    <w:rsid w:val="003B160C"/>
    <w:rsid w:val="003B2022"/>
    <w:rsid w:val="003B35E8"/>
    <w:rsid w:val="003B6C70"/>
    <w:rsid w:val="003C0F18"/>
    <w:rsid w:val="003C1E69"/>
    <w:rsid w:val="003C28DC"/>
    <w:rsid w:val="003C2FD4"/>
    <w:rsid w:val="003C3498"/>
    <w:rsid w:val="003C3ED6"/>
    <w:rsid w:val="003C577A"/>
    <w:rsid w:val="003C5C06"/>
    <w:rsid w:val="003C6DD6"/>
    <w:rsid w:val="003C70BF"/>
    <w:rsid w:val="003D1806"/>
    <w:rsid w:val="003D4AE1"/>
    <w:rsid w:val="003D637A"/>
    <w:rsid w:val="003D6A72"/>
    <w:rsid w:val="003D75C1"/>
    <w:rsid w:val="003E2866"/>
    <w:rsid w:val="003E34D4"/>
    <w:rsid w:val="003E448F"/>
    <w:rsid w:val="003E4758"/>
    <w:rsid w:val="003F05D1"/>
    <w:rsid w:val="003F1AFA"/>
    <w:rsid w:val="003F2F28"/>
    <w:rsid w:val="003F303E"/>
    <w:rsid w:val="003F3552"/>
    <w:rsid w:val="003F3A41"/>
    <w:rsid w:val="003F3FCD"/>
    <w:rsid w:val="003F44B5"/>
    <w:rsid w:val="003F473B"/>
    <w:rsid w:val="003F5D3A"/>
    <w:rsid w:val="003F6CE6"/>
    <w:rsid w:val="003F7D0A"/>
    <w:rsid w:val="004007F3"/>
    <w:rsid w:val="00401572"/>
    <w:rsid w:val="0040177F"/>
    <w:rsid w:val="00406210"/>
    <w:rsid w:val="00407BD8"/>
    <w:rsid w:val="00411DB4"/>
    <w:rsid w:val="0041224D"/>
    <w:rsid w:val="00413E44"/>
    <w:rsid w:val="00415C98"/>
    <w:rsid w:val="004204C6"/>
    <w:rsid w:val="004208A0"/>
    <w:rsid w:val="00420A96"/>
    <w:rsid w:val="00420E41"/>
    <w:rsid w:val="00420F45"/>
    <w:rsid w:val="00422614"/>
    <w:rsid w:val="00422784"/>
    <w:rsid w:val="00423241"/>
    <w:rsid w:val="004243C0"/>
    <w:rsid w:val="0043253A"/>
    <w:rsid w:val="0043382A"/>
    <w:rsid w:val="004339AC"/>
    <w:rsid w:val="00433B4F"/>
    <w:rsid w:val="0043735C"/>
    <w:rsid w:val="00440A06"/>
    <w:rsid w:val="0044364D"/>
    <w:rsid w:val="004464B8"/>
    <w:rsid w:val="004473F9"/>
    <w:rsid w:val="00447E52"/>
    <w:rsid w:val="00447EC4"/>
    <w:rsid w:val="004532E3"/>
    <w:rsid w:val="00453A9C"/>
    <w:rsid w:val="00455CC6"/>
    <w:rsid w:val="00460A9E"/>
    <w:rsid w:val="004619AC"/>
    <w:rsid w:val="00461D88"/>
    <w:rsid w:val="00462A09"/>
    <w:rsid w:val="00462A45"/>
    <w:rsid w:val="00463379"/>
    <w:rsid w:val="004637AC"/>
    <w:rsid w:val="00464C5D"/>
    <w:rsid w:val="0046528D"/>
    <w:rsid w:val="004671C3"/>
    <w:rsid w:val="00470619"/>
    <w:rsid w:val="00471D87"/>
    <w:rsid w:val="004728B2"/>
    <w:rsid w:val="00472D32"/>
    <w:rsid w:val="004748AB"/>
    <w:rsid w:val="00475F56"/>
    <w:rsid w:val="00476710"/>
    <w:rsid w:val="00476CA9"/>
    <w:rsid w:val="00480D62"/>
    <w:rsid w:val="0048117D"/>
    <w:rsid w:val="00484537"/>
    <w:rsid w:val="00486144"/>
    <w:rsid w:val="0048797C"/>
    <w:rsid w:val="0049231B"/>
    <w:rsid w:val="00496D22"/>
    <w:rsid w:val="00496D91"/>
    <w:rsid w:val="00497B1A"/>
    <w:rsid w:val="004A068A"/>
    <w:rsid w:val="004A07DE"/>
    <w:rsid w:val="004A1074"/>
    <w:rsid w:val="004A2941"/>
    <w:rsid w:val="004A2ADE"/>
    <w:rsid w:val="004A4EF6"/>
    <w:rsid w:val="004A55B1"/>
    <w:rsid w:val="004A6C6A"/>
    <w:rsid w:val="004B03E2"/>
    <w:rsid w:val="004B2023"/>
    <w:rsid w:val="004B3DF6"/>
    <w:rsid w:val="004B5672"/>
    <w:rsid w:val="004B6CA2"/>
    <w:rsid w:val="004B78D9"/>
    <w:rsid w:val="004B7D06"/>
    <w:rsid w:val="004C061B"/>
    <w:rsid w:val="004C1692"/>
    <w:rsid w:val="004C1E44"/>
    <w:rsid w:val="004C4968"/>
    <w:rsid w:val="004C585D"/>
    <w:rsid w:val="004C6323"/>
    <w:rsid w:val="004C78A0"/>
    <w:rsid w:val="004D256C"/>
    <w:rsid w:val="004D267E"/>
    <w:rsid w:val="004D499C"/>
    <w:rsid w:val="004D526E"/>
    <w:rsid w:val="004D5390"/>
    <w:rsid w:val="004D6DFF"/>
    <w:rsid w:val="004D7F65"/>
    <w:rsid w:val="004E00D5"/>
    <w:rsid w:val="004E064C"/>
    <w:rsid w:val="004E0B31"/>
    <w:rsid w:val="004E0BB1"/>
    <w:rsid w:val="004E337E"/>
    <w:rsid w:val="004E3897"/>
    <w:rsid w:val="004E486A"/>
    <w:rsid w:val="004F1AB9"/>
    <w:rsid w:val="004F2AE4"/>
    <w:rsid w:val="004F2CFC"/>
    <w:rsid w:val="004F3958"/>
    <w:rsid w:val="004F43B9"/>
    <w:rsid w:val="004F4CC0"/>
    <w:rsid w:val="004F53C1"/>
    <w:rsid w:val="004F7011"/>
    <w:rsid w:val="0050001C"/>
    <w:rsid w:val="0050124A"/>
    <w:rsid w:val="005027CF"/>
    <w:rsid w:val="005031F1"/>
    <w:rsid w:val="00503258"/>
    <w:rsid w:val="00505130"/>
    <w:rsid w:val="00505311"/>
    <w:rsid w:val="005066E4"/>
    <w:rsid w:val="00507707"/>
    <w:rsid w:val="00507A8A"/>
    <w:rsid w:val="00510BBD"/>
    <w:rsid w:val="005126C6"/>
    <w:rsid w:val="0051299E"/>
    <w:rsid w:val="005131E5"/>
    <w:rsid w:val="005141A8"/>
    <w:rsid w:val="00514309"/>
    <w:rsid w:val="0051732B"/>
    <w:rsid w:val="00517570"/>
    <w:rsid w:val="00517D99"/>
    <w:rsid w:val="00517EC9"/>
    <w:rsid w:val="005200F0"/>
    <w:rsid w:val="00520DD0"/>
    <w:rsid w:val="005225E9"/>
    <w:rsid w:val="005228A4"/>
    <w:rsid w:val="00522F74"/>
    <w:rsid w:val="00523221"/>
    <w:rsid w:val="00523833"/>
    <w:rsid w:val="00524A61"/>
    <w:rsid w:val="0052525D"/>
    <w:rsid w:val="0052541C"/>
    <w:rsid w:val="00525C4C"/>
    <w:rsid w:val="00527528"/>
    <w:rsid w:val="005276FA"/>
    <w:rsid w:val="00527D6B"/>
    <w:rsid w:val="00527E8D"/>
    <w:rsid w:val="00532DBE"/>
    <w:rsid w:val="00534E3A"/>
    <w:rsid w:val="00536C4C"/>
    <w:rsid w:val="005400B4"/>
    <w:rsid w:val="00540346"/>
    <w:rsid w:val="00542041"/>
    <w:rsid w:val="00542B1B"/>
    <w:rsid w:val="00544456"/>
    <w:rsid w:val="00545512"/>
    <w:rsid w:val="00547424"/>
    <w:rsid w:val="00547780"/>
    <w:rsid w:val="005500C1"/>
    <w:rsid w:val="005549CC"/>
    <w:rsid w:val="005556CD"/>
    <w:rsid w:val="00555C05"/>
    <w:rsid w:val="00557720"/>
    <w:rsid w:val="00560C57"/>
    <w:rsid w:val="00561F9C"/>
    <w:rsid w:val="00563249"/>
    <w:rsid w:val="00563735"/>
    <w:rsid w:val="00564608"/>
    <w:rsid w:val="005656F3"/>
    <w:rsid w:val="00566E98"/>
    <w:rsid w:val="00566EDF"/>
    <w:rsid w:val="00567828"/>
    <w:rsid w:val="00571FA7"/>
    <w:rsid w:val="00572203"/>
    <w:rsid w:val="00572408"/>
    <w:rsid w:val="00573A2E"/>
    <w:rsid w:val="00574D10"/>
    <w:rsid w:val="0057597E"/>
    <w:rsid w:val="00577CBD"/>
    <w:rsid w:val="005800E7"/>
    <w:rsid w:val="00580104"/>
    <w:rsid w:val="00580258"/>
    <w:rsid w:val="00582437"/>
    <w:rsid w:val="005831E4"/>
    <w:rsid w:val="00583955"/>
    <w:rsid w:val="00585475"/>
    <w:rsid w:val="00592365"/>
    <w:rsid w:val="00593482"/>
    <w:rsid w:val="005A2242"/>
    <w:rsid w:val="005A3760"/>
    <w:rsid w:val="005A3A96"/>
    <w:rsid w:val="005A40D3"/>
    <w:rsid w:val="005A60EE"/>
    <w:rsid w:val="005B0B08"/>
    <w:rsid w:val="005B1261"/>
    <w:rsid w:val="005B1DCB"/>
    <w:rsid w:val="005B4754"/>
    <w:rsid w:val="005C0E38"/>
    <w:rsid w:val="005C397B"/>
    <w:rsid w:val="005C3E7F"/>
    <w:rsid w:val="005C451C"/>
    <w:rsid w:val="005C4B01"/>
    <w:rsid w:val="005C5C88"/>
    <w:rsid w:val="005C6249"/>
    <w:rsid w:val="005D233D"/>
    <w:rsid w:val="005D2FE5"/>
    <w:rsid w:val="005D6E9D"/>
    <w:rsid w:val="005D748B"/>
    <w:rsid w:val="005E1504"/>
    <w:rsid w:val="005E22D6"/>
    <w:rsid w:val="005E24A3"/>
    <w:rsid w:val="005E3F18"/>
    <w:rsid w:val="005E6027"/>
    <w:rsid w:val="005F0503"/>
    <w:rsid w:val="005F16E5"/>
    <w:rsid w:val="005F3658"/>
    <w:rsid w:val="005F57A4"/>
    <w:rsid w:val="005F734F"/>
    <w:rsid w:val="00600220"/>
    <w:rsid w:val="00601E31"/>
    <w:rsid w:val="00602238"/>
    <w:rsid w:val="00602FC3"/>
    <w:rsid w:val="00606364"/>
    <w:rsid w:val="00606960"/>
    <w:rsid w:val="006071EF"/>
    <w:rsid w:val="006132D3"/>
    <w:rsid w:val="0061545A"/>
    <w:rsid w:val="006203CF"/>
    <w:rsid w:val="006222FA"/>
    <w:rsid w:val="00622861"/>
    <w:rsid w:val="00622A02"/>
    <w:rsid w:val="00624052"/>
    <w:rsid w:val="006248C0"/>
    <w:rsid w:val="00624C29"/>
    <w:rsid w:val="00627EC7"/>
    <w:rsid w:val="00627F98"/>
    <w:rsid w:val="00630DA5"/>
    <w:rsid w:val="0063533D"/>
    <w:rsid w:val="006358F4"/>
    <w:rsid w:val="00636AFE"/>
    <w:rsid w:val="00640703"/>
    <w:rsid w:val="00641AEA"/>
    <w:rsid w:val="00641F14"/>
    <w:rsid w:val="00641FCC"/>
    <w:rsid w:val="00643A08"/>
    <w:rsid w:val="006447B7"/>
    <w:rsid w:val="006465A6"/>
    <w:rsid w:val="006520D8"/>
    <w:rsid w:val="00655495"/>
    <w:rsid w:val="0065584E"/>
    <w:rsid w:val="0065607D"/>
    <w:rsid w:val="00657346"/>
    <w:rsid w:val="00661E2A"/>
    <w:rsid w:val="00663477"/>
    <w:rsid w:val="0066438D"/>
    <w:rsid w:val="00664B8F"/>
    <w:rsid w:val="00665A04"/>
    <w:rsid w:val="00667886"/>
    <w:rsid w:val="0067056C"/>
    <w:rsid w:val="00670BC8"/>
    <w:rsid w:val="00670C98"/>
    <w:rsid w:val="00675091"/>
    <w:rsid w:val="00675622"/>
    <w:rsid w:val="00676FB1"/>
    <w:rsid w:val="006801E1"/>
    <w:rsid w:val="00681E3C"/>
    <w:rsid w:val="00681E46"/>
    <w:rsid w:val="006829D9"/>
    <w:rsid w:val="00682C79"/>
    <w:rsid w:val="006851E1"/>
    <w:rsid w:val="00686E47"/>
    <w:rsid w:val="006905AE"/>
    <w:rsid w:val="00692659"/>
    <w:rsid w:val="00692B9D"/>
    <w:rsid w:val="00697C3F"/>
    <w:rsid w:val="006A00B1"/>
    <w:rsid w:val="006A1237"/>
    <w:rsid w:val="006A225D"/>
    <w:rsid w:val="006A5841"/>
    <w:rsid w:val="006A7B84"/>
    <w:rsid w:val="006B05CE"/>
    <w:rsid w:val="006B15D7"/>
    <w:rsid w:val="006B16E4"/>
    <w:rsid w:val="006B2647"/>
    <w:rsid w:val="006B31FE"/>
    <w:rsid w:val="006B5DC6"/>
    <w:rsid w:val="006B6E60"/>
    <w:rsid w:val="006B74BE"/>
    <w:rsid w:val="006C2028"/>
    <w:rsid w:val="006C5388"/>
    <w:rsid w:val="006C7785"/>
    <w:rsid w:val="006D143E"/>
    <w:rsid w:val="006D1F64"/>
    <w:rsid w:val="006D38A8"/>
    <w:rsid w:val="006D59E9"/>
    <w:rsid w:val="006D5A5E"/>
    <w:rsid w:val="006D5A7A"/>
    <w:rsid w:val="006D768F"/>
    <w:rsid w:val="006D7BA9"/>
    <w:rsid w:val="006D7BBF"/>
    <w:rsid w:val="006E1F05"/>
    <w:rsid w:val="006E3B57"/>
    <w:rsid w:val="006E4B62"/>
    <w:rsid w:val="006E597B"/>
    <w:rsid w:val="006E6647"/>
    <w:rsid w:val="006E68FE"/>
    <w:rsid w:val="006E6B00"/>
    <w:rsid w:val="006E7481"/>
    <w:rsid w:val="006F0174"/>
    <w:rsid w:val="006F35CB"/>
    <w:rsid w:val="006F44BA"/>
    <w:rsid w:val="0070053A"/>
    <w:rsid w:val="007007E4"/>
    <w:rsid w:val="00700ADC"/>
    <w:rsid w:val="00702378"/>
    <w:rsid w:val="00702BBC"/>
    <w:rsid w:val="00702E5A"/>
    <w:rsid w:val="00703756"/>
    <w:rsid w:val="00704371"/>
    <w:rsid w:val="0070490C"/>
    <w:rsid w:val="00705FD8"/>
    <w:rsid w:val="00706369"/>
    <w:rsid w:val="00706E5B"/>
    <w:rsid w:val="0070760D"/>
    <w:rsid w:val="0070795D"/>
    <w:rsid w:val="00710A4A"/>
    <w:rsid w:val="0071168D"/>
    <w:rsid w:val="00712437"/>
    <w:rsid w:val="00712F1A"/>
    <w:rsid w:val="007133A4"/>
    <w:rsid w:val="007140B2"/>
    <w:rsid w:val="0071537E"/>
    <w:rsid w:val="00715C7D"/>
    <w:rsid w:val="007167EA"/>
    <w:rsid w:val="0072082C"/>
    <w:rsid w:val="00724037"/>
    <w:rsid w:val="00724150"/>
    <w:rsid w:val="00724269"/>
    <w:rsid w:val="007246DE"/>
    <w:rsid w:val="00726C7A"/>
    <w:rsid w:val="00727556"/>
    <w:rsid w:val="0072773E"/>
    <w:rsid w:val="00730A52"/>
    <w:rsid w:val="0073136D"/>
    <w:rsid w:val="00732E2C"/>
    <w:rsid w:val="0073340D"/>
    <w:rsid w:val="00733BBB"/>
    <w:rsid w:val="00736AE7"/>
    <w:rsid w:val="00737BC4"/>
    <w:rsid w:val="00740674"/>
    <w:rsid w:val="00741E31"/>
    <w:rsid w:val="00741FAF"/>
    <w:rsid w:val="007423DA"/>
    <w:rsid w:val="00742F56"/>
    <w:rsid w:val="007438D9"/>
    <w:rsid w:val="007457F2"/>
    <w:rsid w:val="00747AAA"/>
    <w:rsid w:val="00750146"/>
    <w:rsid w:val="0075247A"/>
    <w:rsid w:val="00752871"/>
    <w:rsid w:val="0075372B"/>
    <w:rsid w:val="007542BE"/>
    <w:rsid w:val="00754320"/>
    <w:rsid w:val="007554AE"/>
    <w:rsid w:val="0075581F"/>
    <w:rsid w:val="00755BFA"/>
    <w:rsid w:val="00756054"/>
    <w:rsid w:val="00756098"/>
    <w:rsid w:val="00757404"/>
    <w:rsid w:val="00760789"/>
    <w:rsid w:val="0076138E"/>
    <w:rsid w:val="00761DE2"/>
    <w:rsid w:val="007642E7"/>
    <w:rsid w:val="007729C7"/>
    <w:rsid w:val="00773569"/>
    <w:rsid w:val="00774783"/>
    <w:rsid w:val="00775ABB"/>
    <w:rsid w:val="00777648"/>
    <w:rsid w:val="00777D88"/>
    <w:rsid w:val="00780250"/>
    <w:rsid w:val="00782432"/>
    <w:rsid w:val="00782E11"/>
    <w:rsid w:val="00783B79"/>
    <w:rsid w:val="00785DA3"/>
    <w:rsid w:val="007865F6"/>
    <w:rsid w:val="00787DA5"/>
    <w:rsid w:val="00791D25"/>
    <w:rsid w:val="00793D06"/>
    <w:rsid w:val="00794733"/>
    <w:rsid w:val="00795050"/>
    <w:rsid w:val="00795C94"/>
    <w:rsid w:val="007A0246"/>
    <w:rsid w:val="007A1737"/>
    <w:rsid w:val="007A17AC"/>
    <w:rsid w:val="007A17CC"/>
    <w:rsid w:val="007A2AD0"/>
    <w:rsid w:val="007A35F4"/>
    <w:rsid w:val="007A3D6B"/>
    <w:rsid w:val="007A41F1"/>
    <w:rsid w:val="007A5240"/>
    <w:rsid w:val="007A5C20"/>
    <w:rsid w:val="007A5F46"/>
    <w:rsid w:val="007A6632"/>
    <w:rsid w:val="007B031B"/>
    <w:rsid w:val="007B3AEA"/>
    <w:rsid w:val="007B3CA5"/>
    <w:rsid w:val="007B56A9"/>
    <w:rsid w:val="007B5A39"/>
    <w:rsid w:val="007B72D5"/>
    <w:rsid w:val="007C1B20"/>
    <w:rsid w:val="007C1FFF"/>
    <w:rsid w:val="007C5ADE"/>
    <w:rsid w:val="007C6F96"/>
    <w:rsid w:val="007C727B"/>
    <w:rsid w:val="007C7C81"/>
    <w:rsid w:val="007D0483"/>
    <w:rsid w:val="007D145A"/>
    <w:rsid w:val="007D1F40"/>
    <w:rsid w:val="007D342F"/>
    <w:rsid w:val="007D3820"/>
    <w:rsid w:val="007D3DBE"/>
    <w:rsid w:val="007D4D73"/>
    <w:rsid w:val="007D65B1"/>
    <w:rsid w:val="007D7760"/>
    <w:rsid w:val="007D79EA"/>
    <w:rsid w:val="007E03C4"/>
    <w:rsid w:val="007E0516"/>
    <w:rsid w:val="007E14B5"/>
    <w:rsid w:val="007E5663"/>
    <w:rsid w:val="007F0A31"/>
    <w:rsid w:val="007F5586"/>
    <w:rsid w:val="007F69D7"/>
    <w:rsid w:val="007F7837"/>
    <w:rsid w:val="008007A6"/>
    <w:rsid w:val="00800C44"/>
    <w:rsid w:val="00800DFF"/>
    <w:rsid w:val="00803522"/>
    <w:rsid w:val="00803744"/>
    <w:rsid w:val="00804A3E"/>
    <w:rsid w:val="008076A2"/>
    <w:rsid w:val="00807FD8"/>
    <w:rsid w:val="00812ACE"/>
    <w:rsid w:val="0081334D"/>
    <w:rsid w:val="0081355F"/>
    <w:rsid w:val="008147AF"/>
    <w:rsid w:val="00815D6D"/>
    <w:rsid w:val="008166E3"/>
    <w:rsid w:val="00816CA8"/>
    <w:rsid w:val="00820380"/>
    <w:rsid w:val="00821210"/>
    <w:rsid w:val="0082314A"/>
    <w:rsid w:val="008246A4"/>
    <w:rsid w:val="0082477B"/>
    <w:rsid w:val="00825E8E"/>
    <w:rsid w:val="00826383"/>
    <w:rsid w:val="00826D86"/>
    <w:rsid w:val="00830C68"/>
    <w:rsid w:val="0083103E"/>
    <w:rsid w:val="008336DC"/>
    <w:rsid w:val="00834463"/>
    <w:rsid w:val="00834A20"/>
    <w:rsid w:val="0083589B"/>
    <w:rsid w:val="00836E31"/>
    <w:rsid w:val="00837187"/>
    <w:rsid w:val="00837452"/>
    <w:rsid w:val="00837542"/>
    <w:rsid w:val="00837DF8"/>
    <w:rsid w:val="00840F25"/>
    <w:rsid w:val="00843AC3"/>
    <w:rsid w:val="00845EDE"/>
    <w:rsid w:val="00850D00"/>
    <w:rsid w:val="0085183B"/>
    <w:rsid w:val="00852A1C"/>
    <w:rsid w:val="00853E90"/>
    <w:rsid w:val="0085613E"/>
    <w:rsid w:val="00856B20"/>
    <w:rsid w:val="008627C1"/>
    <w:rsid w:val="008638B7"/>
    <w:rsid w:val="00864510"/>
    <w:rsid w:val="00866897"/>
    <w:rsid w:val="00866C31"/>
    <w:rsid w:val="008679BF"/>
    <w:rsid w:val="00872243"/>
    <w:rsid w:val="008722DD"/>
    <w:rsid w:val="00873925"/>
    <w:rsid w:val="00874D1A"/>
    <w:rsid w:val="008770E5"/>
    <w:rsid w:val="00877372"/>
    <w:rsid w:val="00877E22"/>
    <w:rsid w:val="00880758"/>
    <w:rsid w:val="0088105A"/>
    <w:rsid w:val="00881D56"/>
    <w:rsid w:val="0088294C"/>
    <w:rsid w:val="00882C5F"/>
    <w:rsid w:val="008845DF"/>
    <w:rsid w:val="00884667"/>
    <w:rsid w:val="00885C39"/>
    <w:rsid w:val="00886F66"/>
    <w:rsid w:val="008918F2"/>
    <w:rsid w:val="00892A0B"/>
    <w:rsid w:val="008A0253"/>
    <w:rsid w:val="008A0BD8"/>
    <w:rsid w:val="008A309C"/>
    <w:rsid w:val="008A3BFD"/>
    <w:rsid w:val="008A68F7"/>
    <w:rsid w:val="008B1B9C"/>
    <w:rsid w:val="008B2217"/>
    <w:rsid w:val="008B57D5"/>
    <w:rsid w:val="008B643E"/>
    <w:rsid w:val="008B7269"/>
    <w:rsid w:val="008B7F94"/>
    <w:rsid w:val="008C023F"/>
    <w:rsid w:val="008C0AE7"/>
    <w:rsid w:val="008C19FA"/>
    <w:rsid w:val="008C1DDE"/>
    <w:rsid w:val="008C2AF4"/>
    <w:rsid w:val="008C415F"/>
    <w:rsid w:val="008C4A33"/>
    <w:rsid w:val="008C578F"/>
    <w:rsid w:val="008C6C5D"/>
    <w:rsid w:val="008D09C0"/>
    <w:rsid w:val="008D09DC"/>
    <w:rsid w:val="008D10F2"/>
    <w:rsid w:val="008D26A6"/>
    <w:rsid w:val="008D5702"/>
    <w:rsid w:val="008D5BA8"/>
    <w:rsid w:val="008D6114"/>
    <w:rsid w:val="008E1FF3"/>
    <w:rsid w:val="008E6538"/>
    <w:rsid w:val="008E7437"/>
    <w:rsid w:val="008F0AC4"/>
    <w:rsid w:val="008F3CD4"/>
    <w:rsid w:val="008F6302"/>
    <w:rsid w:val="009001A8"/>
    <w:rsid w:val="00901DA7"/>
    <w:rsid w:val="009025EA"/>
    <w:rsid w:val="009034C1"/>
    <w:rsid w:val="00903C4C"/>
    <w:rsid w:val="00903F25"/>
    <w:rsid w:val="009049A1"/>
    <w:rsid w:val="00904EDA"/>
    <w:rsid w:val="009077A9"/>
    <w:rsid w:val="009112E4"/>
    <w:rsid w:val="00912716"/>
    <w:rsid w:val="00912A6E"/>
    <w:rsid w:val="00914F2E"/>
    <w:rsid w:val="00917D60"/>
    <w:rsid w:val="009212AD"/>
    <w:rsid w:val="00921A44"/>
    <w:rsid w:val="00922998"/>
    <w:rsid w:val="00923A50"/>
    <w:rsid w:val="00931156"/>
    <w:rsid w:val="0093269D"/>
    <w:rsid w:val="00934982"/>
    <w:rsid w:val="00934BCC"/>
    <w:rsid w:val="009357BC"/>
    <w:rsid w:val="00943626"/>
    <w:rsid w:val="00945365"/>
    <w:rsid w:val="00947736"/>
    <w:rsid w:val="009512EE"/>
    <w:rsid w:val="00952A85"/>
    <w:rsid w:val="00955014"/>
    <w:rsid w:val="00955FF6"/>
    <w:rsid w:val="00956DE1"/>
    <w:rsid w:val="0095765F"/>
    <w:rsid w:val="00962B58"/>
    <w:rsid w:val="00963F17"/>
    <w:rsid w:val="00964DC6"/>
    <w:rsid w:val="00965124"/>
    <w:rsid w:val="00965B4A"/>
    <w:rsid w:val="00965F7A"/>
    <w:rsid w:val="00967BF8"/>
    <w:rsid w:val="009701A7"/>
    <w:rsid w:val="00972F92"/>
    <w:rsid w:val="00975CDB"/>
    <w:rsid w:val="0097676B"/>
    <w:rsid w:val="00977A22"/>
    <w:rsid w:val="00980845"/>
    <w:rsid w:val="009808B2"/>
    <w:rsid w:val="00981C83"/>
    <w:rsid w:val="00983375"/>
    <w:rsid w:val="00985C37"/>
    <w:rsid w:val="009868BF"/>
    <w:rsid w:val="00986C3E"/>
    <w:rsid w:val="009902EB"/>
    <w:rsid w:val="0099352E"/>
    <w:rsid w:val="009963F6"/>
    <w:rsid w:val="009A40CD"/>
    <w:rsid w:val="009A4881"/>
    <w:rsid w:val="009A4CB3"/>
    <w:rsid w:val="009A5063"/>
    <w:rsid w:val="009B095F"/>
    <w:rsid w:val="009B1B87"/>
    <w:rsid w:val="009B3340"/>
    <w:rsid w:val="009B4202"/>
    <w:rsid w:val="009B464E"/>
    <w:rsid w:val="009B49E5"/>
    <w:rsid w:val="009B4F7A"/>
    <w:rsid w:val="009B5381"/>
    <w:rsid w:val="009B7162"/>
    <w:rsid w:val="009C0B9F"/>
    <w:rsid w:val="009C1292"/>
    <w:rsid w:val="009C2CCE"/>
    <w:rsid w:val="009C3C20"/>
    <w:rsid w:val="009C4675"/>
    <w:rsid w:val="009C5EDA"/>
    <w:rsid w:val="009C7818"/>
    <w:rsid w:val="009D11B4"/>
    <w:rsid w:val="009D1B4E"/>
    <w:rsid w:val="009D21CB"/>
    <w:rsid w:val="009D3223"/>
    <w:rsid w:val="009D371D"/>
    <w:rsid w:val="009D3BB0"/>
    <w:rsid w:val="009D556D"/>
    <w:rsid w:val="009D584A"/>
    <w:rsid w:val="009D65A6"/>
    <w:rsid w:val="009E0802"/>
    <w:rsid w:val="009E1272"/>
    <w:rsid w:val="009E12B6"/>
    <w:rsid w:val="009E1858"/>
    <w:rsid w:val="009E1CAC"/>
    <w:rsid w:val="009E2F30"/>
    <w:rsid w:val="009E49D3"/>
    <w:rsid w:val="009E4F28"/>
    <w:rsid w:val="009E5361"/>
    <w:rsid w:val="009E5A54"/>
    <w:rsid w:val="009E61F9"/>
    <w:rsid w:val="009E6895"/>
    <w:rsid w:val="009E6E81"/>
    <w:rsid w:val="009F1CF9"/>
    <w:rsid w:val="009F1D61"/>
    <w:rsid w:val="009F42CF"/>
    <w:rsid w:val="009F4CF1"/>
    <w:rsid w:val="00A01FB2"/>
    <w:rsid w:val="00A025A0"/>
    <w:rsid w:val="00A04D96"/>
    <w:rsid w:val="00A050F3"/>
    <w:rsid w:val="00A05451"/>
    <w:rsid w:val="00A10D1F"/>
    <w:rsid w:val="00A110A4"/>
    <w:rsid w:val="00A1210E"/>
    <w:rsid w:val="00A12B66"/>
    <w:rsid w:val="00A130E5"/>
    <w:rsid w:val="00A170E8"/>
    <w:rsid w:val="00A175CA"/>
    <w:rsid w:val="00A201CB"/>
    <w:rsid w:val="00A228CA"/>
    <w:rsid w:val="00A236A1"/>
    <w:rsid w:val="00A2543A"/>
    <w:rsid w:val="00A26C7E"/>
    <w:rsid w:val="00A273D8"/>
    <w:rsid w:val="00A277BF"/>
    <w:rsid w:val="00A3456F"/>
    <w:rsid w:val="00A360AF"/>
    <w:rsid w:val="00A37940"/>
    <w:rsid w:val="00A40809"/>
    <w:rsid w:val="00A4122A"/>
    <w:rsid w:val="00A41538"/>
    <w:rsid w:val="00A41C5E"/>
    <w:rsid w:val="00A5121B"/>
    <w:rsid w:val="00A51232"/>
    <w:rsid w:val="00A51895"/>
    <w:rsid w:val="00A564A4"/>
    <w:rsid w:val="00A62602"/>
    <w:rsid w:val="00A62AB3"/>
    <w:rsid w:val="00A62F5A"/>
    <w:rsid w:val="00A674A4"/>
    <w:rsid w:val="00A701D7"/>
    <w:rsid w:val="00A70500"/>
    <w:rsid w:val="00A735D2"/>
    <w:rsid w:val="00A73C0C"/>
    <w:rsid w:val="00A74E1F"/>
    <w:rsid w:val="00A75A6D"/>
    <w:rsid w:val="00A75E99"/>
    <w:rsid w:val="00A8185F"/>
    <w:rsid w:val="00A86AB8"/>
    <w:rsid w:val="00A91113"/>
    <w:rsid w:val="00A91A73"/>
    <w:rsid w:val="00A925C0"/>
    <w:rsid w:val="00A93C92"/>
    <w:rsid w:val="00A93E2F"/>
    <w:rsid w:val="00A944D2"/>
    <w:rsid w:val="00A946F4"/>
    <w:rsid w:val="00A94904"/>
    <w:rsid w:val="00A973E2"/>
    <w:rsid w:val="00AA03D4"/>
    <w:rsid w:val="00AA1A2D"/>
    <w:rsid w:val="00AA36F9"/>
    <w:rsid w:val="00AA478A"/>
    <w:rsid w:val="00AA4AE8"/>
    <w:rsid w:val="00AA549C"/>
    <w:rsid w:val="00AA5CF3"/>
    <w:rsid w:val="00AA6593"/>
    <w:rsid w:val="00AA7822"/>
    <w:rsid w:val="00AB0135"/>
    <w:rsid w:val="00AB24FA"/>
    <w:rsid w:val="00AB2A2D"/>
    <w:rsid w:val="00AC0A70"/>
    <w:rsid w:val="00AC1389"/>
    <w:rsid w:val="00AC31E0"/>
    <w:rsid w:val="00AC45FD"/>
    <w:rsid w:val="00AC4C67"/>
    <w:rsid w:val="00AC4C75"/>
    <w:rsid w:val="00AC5114"/>
    <w:rsid w:val="00AC51A8"/>
    <w:rsid w:val="00AC5642"/>
    <w:rsid w:val="00AC56EE"/>
    <w:rsid w:val="00AC5FC2"/>
    <w:rsid w:val="00AC603A"/>
    <w:rsid w:val="00AD1955"/>
    <w:rsid w:val="00AD4543"/>
    <w:rsid w:val="00AD4609"/>
    <w:rsid w:val="00AD5AB1"/>
    <w:rsid w:val="00AD657E"/>
    <w:rsid w:val="00AE2C28"/>
    <w:rsid w:val="00AE307D"/>
    <w:rsid w:val="00AE3DC6"/>
    <w:rsid w:val="00AF0C32"/>
    <w:rsid w:val="00AF0E41"/>
    <w:rsid w:val="00AF3811"/>
    <w:rsid w:val="00AF4F33"/>
    <w:rsid w:val="00AF6204"/>
    <w:rsid w:val="00B001E0"/>
    <w:rsid w:val="00B04A52"/>
    <w:rsid w:val="00B04D99"/>
    <w:rsid w:val="00B108A6"/>
    <w:rsid w:val="00B132C9"/>
    <w:rsid w:val="00B14353"/>
    <w:rsid w:val="00B146BF"/>
    <w:rsid w:val="00B219A0"/>
    <w:rsid w:val="00B21E22"/>
    <w:rsid w:val="00B22149"/>
    <w:rsid w:val="00B22F68"/>
    <w:rsid w:val="00B24FC4"/>
    <w:rsid w:val="00B26858"/>
    <w:rsid w:val="00B27382"/>
    <w:rsid w:val="00B30DEA"/>
    <w:rsid w:val="00B312FF"/>
    <w:rsid w:val="00B32C85"/>
    <w:rsid w:val="00B33476"/>
    <w:rsid w:val="00B3548D"/>
    <w:rsid w:val="00B356A8"/>
    <w:rsid w:val="00B369DF"/>
    <w:rsid w:val="00B36B32"/>
    <w:rsid w:val="00B416FF"/>
    <w:rsid w:val="00B439D1"/>
    <w:rsid w:val="00B44D5E"/>
    <w:rsid w:val="00B44EC9"/>
    <w:rsid w:val="00B457AC"/>
    <w:rsid w:val="00B50AD5"/>
    <w:rsid w:val="00B51DAE"/>
    <w:rsid w:val="00B52A72"/>
    <w:rsid w:val="00B52E24"/>
    <w:rsid w:val="00B53186"/>
    <w:rsid w:val="00B54DF9"/>
    <w:rsid w:val="00B57FA3"/>
    <w:rsid w:val="00B61467"/>
    <w:rsid w:val="00B648B8"/>
    <w:rsid w:val="00B67F46"/>
    <w:rsid w:val="00B727FF"/>
    <w:rsid w:val="00B7392D"/>
    <w:rsid w:val="00B7438B"/>
    <w:rsid w:val="00B751B8"/>
    <w:rsid w:val="00B777AC"/>
    <w:rsid w:val="00B77995"/>
    <w:rsid w:val="00B80296"/>
    <w:rsid w:val="00B806D2"/>
    <w:rsid w:val="00B80FA0"/>
    <w:rsid w:val="00B819B8"/>
    <w:rsid w:val="00B83604"/>
    <w:rsid w:val="00B85B7F"/>
    <w:rsid w:val="00B86816"/>
    <w:rsid w:val="00B86F37"/>
    <w:rsid w:val="00B913A1"/>
    <w:rsid w:val="00B91B25"/>
    <w:rsid w:val="00B91C4A"/>
    <w:rsid w:val="00B92991"/>
    <w:rsid w:val="00B9317E"/>
    <w:rsid w:val="00B9420A"/>
    <w:rsid w:val="00B94A9F"/>
    <w:rsid w:val="00B957E6"/>
    <w:rsid w:val="00B96698"/>
    <w:rsid w:val="00B97DBF"/>
    <w:rsid w:val="00BA085B"/>
    <w:rsid w:val="00BA0C1F"/>
    <w:rsid w:val="00BA1FF4"/>
    <w:rsid w:val="00BA26C4"/>
    <w:rsid w:val="00BA2FE7"/>
    <w:rsid w:val="00BA6D0E"/>
    <w:rsid w:val="00BB021C"/>
    <w:rsid w:val="00BB08A4"/>
    <w:rsid w:val="00BB08BA"/>
    <w:rsid w:val="00BB111D"/>
    <w:rsid w:val="00BB1996"/>
    <w:rsid w:val="00BB2716"/>
    <w:rsid w:val="00BB423B"/>
    <w:rsid w:val="00BB60C5"/>
    <w:rsid w:val="00BB6171"/>
    <w:rsid w:val="00BB7189"/>
    <w:rsid w:val="00BC125C"/>
    <w:rsid w:val="00BC1B34"/>
    <w:rsid w:val="00BC1C6F"/>
    <w:rsid w:val="00BC6249"/>
    <w:rsid w:val="00BC6919"/>
    <w:rsid w:val="00BD18CA"/>
    <w:rsid w:val="00BD1BA6"/>
    <w:rsid w:val="00BD234F"/>
    <w:rsid w:val="00BD38C6"/>
    <w:rsid w:val="00BD3D07"/>
    <w:rsid w:val="00BD3D52"/>
    <w:rsid w:val="00BD59DC"/>
    <w:rsid w:val="00BE0DCA"/>
    <w:rsid w:val="00BE3395"/>
    <w:rsid w:val="00BE3CD4"/>
    <w:rsid w:val="00BE416D"/>
    <w:rsid w:val="00BE49EF"/>
    <w:rsid w:val="00BF00DB"/>
    <w:rsid w:val="00BF09C0"/>
    <w:rsid w:val="00BF4686"/>
    <w:rsid w:val="00BF4A50"/>
    <w:rsid w:val="00BF641B"/>
    <w:rsid w:val="00C0201C"/>
    <w:rsid w:val="00C02779"/>
    <w:rsid w:val="00C032F8"/>
    <w:rsid w:val="00C03B27"/>
    <w:rsid w:val="00C06D18"/>
    <w:rsid w:val="00C071EC"/>
    <w:rsid w:val="00C11F22"/>
    <w:rsid w:val="00C13B67"/>
    <w:rsid w:val="00C14E66"/>
    <w:rsid w:val="00C21BBA"/>
    <w:rsid w:val="00C22A98"/>
    <w:rsid w:val="00C242AF"/>
    <w:rsid w:val="00C25634"/>
    <w:rsid w:val="00C26E96"/>
    <w:rsid w:val="00C276AD"/>
    <w:rsid w:val="00C30B00"/>
    <w:rsid w:val="00C30B6D"/>
    <w:rsid w:val="00C31C1D"/>
    <w:rsid w:val="00C31F7F"/>
    <w:rsid w:val="00C34F03"/>
    <w:rsid w:val="00C34F45"/>
    <w:rsid w:val="00C36273"/>
    <w:rsid w:val="00C36A09"/>
    <w:rsid w:val="00C40B77"/>
    <w:rsid w:val="00C40D7B"/>
    <w:rsid w:val="00C4177A"/>
    <w:rsid w:val="00C43AAB"/>
    <w:rsid w:val="00C44886"/>
    <w:rsid w:val="00C4710B"/>
    <w:rsid w:val="00C479AD"/>
    <w:rsid w:val="00C47D20"/>
    <w:rsid w:val="00C50717"/>
    <w:rsid w:val="00C514F8"/>
    <w:rsid w:val="00C51F30"/>
    <w:rsid w:val="00C535D0"/>
    <w:rsid w:val="00C5437E"/>
    <w:rsid w:val="00C545BB"/>
    <w:rsid w:val="00C54BB9"/>
    <w:rsid w:val="00C55385"/>
    <w:rsid w:val="00C6165D"/>
    <w:rsid w:val="00C65DE9"/>
    <w:rsid w:val="00C70150"/>
    <w:rsid w:val="00C708DA"/>
    <w:rsid w:val="00C729CD"/>
    <w:rsid w:val="00C72DBF"/>
    <w:rsid w:val="00C72F73"/>
    <w:rsid w:val="00C754CE"/>
    <w:rsid w:val="00C7638E"/>
    <w:rsid w:val="00C77D02"/>
    <w:rsid w:val="00C77D0B"/>
    <w:rsid w:val="00C81E87"/>
    <w:rsid w:val="00C8236F"/>
    <w:rsid w:val="00C82AD0"/>
    <w:rsid w:val="00C8339D"/>
    <w:rsid w:val="00C834DB"/>
    <w:rsid w:val="00C83F6E"/>
    <w:rsid w:val="00C85EDC"/>
    <w:rsid w:val="00C86324"/>
    <w:rsid w:val="00C878C1"/>
    <w:rsid w:val="00C93E6B"/>
    <w:rsid w:val="00C94976"/>
    <w:rsid w:val="00C958CD"/>
    <w:rsid w:val="00C96B2F"/>
    <w:rsid w:val="00C96DB7"/>
    <w:rsid w:val="00C97457"/>
    <w:rsid w:val="00C97514"/>
    <w:rsid w:val="00C97754"/>
    <w:rsid w:val="00C978E3"/>
    <w:rsid w:val="00C97F2B"/>
    <w:rsid w:val="00CA0A5A"/>
    <w:rsid w:val="00CA0E7B"/>
    <w:rsid w:val="00CA189C"/>
    <w:rsid w:val="00CA2B83"/>
    <w:rsid w:val="00CA3B5E"/>
    <w:rsid w:val="00CA4DB9"/>
    <w:rsid w:val="00CA60DE"/>
    <w:rsid w:val="00CB0ACC"/>
    <w:rsid w:val="00CB2475"/>
    <w:rsid w:val="00CB3950"/>
    <w:rsid w:val="00CB4924"/>
    <w:rsid w:val="00CB7B19"/>
    <w:rsid w:val="00CC0132"/>
    <w:rsid w:val="00CC08BA"/>
    <w:rsid w:val="00CC3FEA"/>
    <w:rsid w:val="00CC51BD"/>
    <w:rsid w:val="00CC7500"/>
    <w:rsid w:val="00CC7CC7"/>
    <w:rsid w:val="00CC7F29"/>
    <w:rsid w:val="00CD0AF8"/>
    <w:rsid w:val="00CD32D6"/>
    <w:rsid w:val="00CD3E8B"/>
    <w:rsid w:val="00CD429E"/>
    <w:rsid w:val="00CD4B5A"/>
    <w:rsid w:val="00CD577F"/>
    <w:rsid w:val="00CE161E"/>
    <w:rsid w:val="00CE25F7"/>
    <w:rsid w:val="00CE2C53"/>
    <w:rsid w:val="00CF19A2"/>
    <w:rsid w:val="00CF3D62"/>
    <w:rsid w:val="00CF438A"/>
    <w:rsid w:val="00CF7603"/>
    <w:rsid w:val="00CF7C3A"/>
    <w:rsid w:val="00D008F4"/>
    <w:rsid w:val="00D01165"/>
    <w:rsid w:val="00D12311"/>
    <w:rsid w:val="00D13FE7"/>
    <w:rsid w:val="00D16EBC"/>
    <w:rsid w:val="00D2033B"/>
    <w:rsid w:val="00D21A22"/>
    <w:rsid w:val="00D243F2"/>
    <w:rsid w:val="00D25506"/>
    <w:rsid w:val="00D25570"/>
    <w:rsid w:val="00D259A9"/>
    <w:rsid w:val="00D26740"/>
    <w:rsid w:val="00D316AA"/>
    <w:rsid w:val="00D31B24"/>
    <w:rsid w:val="00D3551D"/>
    <w:rsid w:val="00D364FE"/>
    <w:rsid w:val="00D36910"/>
    <w:rsid w:val="00D40C9E"/>
    <w:rsid w:val="00D426FA"/>
    <w:rsid w:val="00D44198"/>
    <w:rsid w:val="00D44D1F"/>
    <w:rsid w:val="00D4598A"/>
    <w:rsid w:val="00D52196"/>
    <w:rsid w:val="00D530F7"/>
    <w:rsid w:val="00D5363E"/>
    <w:rsid w:val="00D54094"/>
    <w:rsid w:val="00D54194"/>
    <w:rsid w:val="00D541D8"/>
    <w:rsid w:val="00D559E2"/>
    <w:rsid w:val="00D56FFD"/>
    <w:rsid w:val="00D5792B"/>
    <w:rsid w:val="00D60715"/>
    <w:rsid w:val="00D607F5"/>
    <w:rsid w:val="00D611AB"/>
    <w:rsid w:val="00D61603"/>
    <w:rsid w:val="00D63AF1"/>
    <w:rsid w:val="00D642AF"/>
    <w:rsid w:val="00D658EF"/>
    <w:rsid w:val="00D67B21"/>
    <w:rsid w:val="00D7009E"/>
    <w:rsid w:val="00D7030B"/>
    <w:rsid w:val="00D71823"/>
    <w:rsid w:val="00D723DD"/>
    <w:rsid w:val="00D75137"/>
    <w:rsid w:val="00D75433"/>
    <w:rsid w:val="00D77C6E"/>
    <w:rsid w:val="00D81679"/>
    <w:rsid w:val="00D82E6A"/>
    <w:rsid w:val="00D838F9"/>
    <w:rsid w:val="00D84BD3"/>
    <w:rsid w:val="00D86FDB"/>
    <w:rsid w:val="00D87200"/>
    <w:rsid w:val="00D87B64"/>
    <w:rsid w:val="00D90417"/>
    <w:rsid w:val="00D917B1"/>
    <w:rsid w:val="00D921E3"/>
    <w:rsid w:val="00D9288C"/>
    <w:rsid w:val="00D929BB"/>
    <w:rsid w:val="00D92BBA"/>
    <w:rsid w:val="00D9759D"/>
    <w:rsid w:val="00DA1EBD"/>
    <w:rsid w:val="00DA64B5"/>
    <w:rsid w:val="00DA6B98"/>
    <w:rsid w:val="00DA7B5D"/>
    <w:rsid w:val="00DB613C"/>
    <w:rsid w:val="00DB6387"/>
    <w:rsid w:val="00DB6744"/>
    <w:rsid w:val="00DB7261"/>
    <w:rsid w:val="00DC0D20"/>
    <w:rsid w:val="00DC65AF"/>
    <w:rsid w:val="00DC6B9F"/>
    <w:rsid w:val="00DC7268"/>
    <w:rsid w:val="00DD0834"/>
    <w:rsid w:val="00DD0BA0"/>
    <w:rsid w:val="00DD2C77"/>
    <w:rsid w:val="00DD354F"/>
    <w:rsid w:val="00DD3D42"/>
    <w:rsid w:val="00DD4A1B"/>
    <w:rsid w:val="00DD579C"/>
    <w:rsid w:val="00DD7182"/>
    <w:rsid w:val="00DD7890"/>
    <w:rsid w:val="00DE21C4"/>
    <w:rsid w:val="00DE2C2F"/>
    <w:rsid w:val="00DE3519"/>
    <w:rsid w:val="00DE3A47"/>
    <w:rsid w:val="00DE4AAB"/>
    <w:rsid w:val="00DE4B5A"/>
    <w:rsid w:val="00DE7BC7"/>
    <w:rsid w:val="00DF0090"/>
    <w:rsid w:val="00DF0F36"/>
    <w:rsid w:val="00DF1DE6"/>
    <w:rsid w:val="00DF21C6"/>
    <w:rsid w:val="00DF274C"/>
    <w:rsid w:val="00DF2FC7"/>
    <w:rsid w:val="00DF3738"/>
    <w:rsid w:val="00DF56E7"/>
    <w:rsid w:val="00DF6BFA"/>
    <w:rsid w:val="00DF71F6"/>
    <w:rsid w:val="00DF7AAC"/>
    <w:rsid w:val="00E0099A"/>
    <w:rsid w:val="00E04D1C"/>
    <w:rsid w:val="00E04F86"/>
    <w:rsid w:val="00E0693E"/>
    <w:rsid w:val="00E07C7D"/>
    <w:rsid w:val="00E126DB"/>
    <w:rsid w:val="00E13CA3"/>
    <w:rsid w:val="00E13E42"/>
    <w:rsid w:val="00E143C3"/>
    <w:rsid w:val="00E14B7C"/>
    <w:rsid w:val="00E159AC"/>
    <w:rsid w:val="00E15DD7"/>
    <w:rsid w:val="00E165E1"/>
    <w:rsid w:val="00E169F3"/>
    <w:rsid w:val="00E20574"/>
    <w:rsid w:val="00E226DD"/>
    <w:rsid w:val="00E231CA"/>
    <w:rsid w:val="00E23CBE"/>
    <w:rsid w:val="00E2559C"/>
    <w:rsid w:val="00E260AE"/>
    <w:rsid w:val="00E2653D"/>
    <w:rsid w:val="00E271DD"/>
    <w:rsid w:val="00E31B1E"/>
    <w:rsid w:val="00E32AEE"/>
    <w:rsid w:val="00E34EC0"/>
    <w:rsid w:val="00E37193"/>
    <w:rsid w:val="00E377DB"/>
    <w:rsid w:val="00E37A67"/>
    <w:rsid w:val="00E37DCF"/>
    <w:rsid w:val="00E37EF7"/>
    <w:rsid w:val="00E40E67"/>
    <w:rsid w:val="00E413B0"/>
    <w:rsid w:val="00E427F9"/>
    <w:rsid w:val="00E4300C"/>
    <w:rsid w:val="00E43CBB"/>
    <w:rsid w:val="00E44903"/>
    <w:rsid w:val="00E45B7B"/>
    <w:rsid w:val="00E4663A"/>
    <w:rsid w:val="00E46C6F"/>
    <w:rsid w:val="00E470A1"/>
    <w:rsid w:val="00E50915"/>
    <w:rsid w:val="00E53C32"/>
    <w:rsid w:val="00E54AE1"/>
    <w:rsid w:val="00E5739B"/>
    <w:rsid w:val="00E6182F"/>
    <w:rsid w:val="00E630FA"/>
    <w:rsid w:val="00E64F8A"/>
    <w:rsid w:val="00E65A3A"/>
    <w:rsid w:val="00E701B6"/>
    <w:rsid w:val="00E71240"/>
    <w:rsid w:val="00E714D9"/>
    <w:rsid w:val="00E72143"/>
    <w:rsid w:val="00E749D6"/>
    <w:rsid w:val="00E74BD3"/>
    <w:rsid w:val="00E76658"/>
    <w:rsid w:val="00E77BEB"/>
    <w:rsid w:val="00E80862"/>
    <w:rsid w:val="00E80983"/>
    <w:rsid w:val="00E80F69"/>
    <w:rsid w:val="00E81BC2"/>
    <w:rsid w:val="00E83068"/>
    <w:rsid w:val="00E83AE2"/>
    <w:rsid w:val="00E84904"/>
    <w:rsid w:val="00E86F09"/>
    <w:rsid w:val="00E87E97"/>
    <w:rsid w:val="00E90979"/>
    <w:rsid w:val="00E90E00"/>
    <w:rsid w:val="00E93568"/>
    <w:rsid w:val="00E94DCD"/>
    <w:rsid w:val="00E96910"/>
    <w:rsid w:val="00EA00CE"/>
    <w:rsid w:val="00EA4377"/>
    <w:rsid w:val="00EA4BBD"/>
    <w:rsid w:val="00EA4C4D"/>
    <w:rsid w:val="00EA6255"/>
    <w:rsid w:val="00EA6940"/>
    <w:rsid w:val="00EB0B79"/>
    <w:rsid w:val="00EB2116"/>
    <w:rsid w:val="00EB2F33"/>
    <w:rsid w:val="00EB5600"/>
    <w:rsid w:val="00EB68A8"/>
    <w:rsid w:val="00EB69FD"/>
    <w:rsid w:val="00EB72CE"/>
    <w:rsid w:val="00EB7C6C"/>
    <w:rsid w:val="00EC2A3D"/>
    <w:rsid w:val="00EC4E33"/>
    <w:rsid w:val="00EC5895"/>
    <w:rsid w:val="00EC613C"/>
    <w:rsid w:val="00EC6249"/>
    <w:rsid w:val="00EC6575"/>
    <w:rsid w:val="00EC7780"/>
    <w:rsid w:val="00EC7EFD"/>
    <w:rsid w:val="00ED1192"/>
    <w:rsid w:val="00ED2B68"/>
    <w:rsid w:val="00ED36E2"/>
    <w:rsid w:val="00ED4082"/>
    <w:rsid w:val="00ED4E96"/>
    <w:rsid w:val="00ED73DD"/>
    <w:rsid w:val="00EE10FA"/>
    <w:rsid w:val="00EE1F80"/>
    <w:rsid w:val="00EE1F99"/>
    <w:rsid w:val="00EE221C"/>
    <w:rsid w:val="00EE2653"/>
    <w:rsid w:val="00EE3244"/>
    <w:rsid w:val="00EE44E2"/>
    <w:rsid w:val="00EE6AEC"/>
    <w:rsid w:val="00EE6D03"/>
    <w:rsid w:val="00EF17B0"/>
    <w:rsid w:val="00EF29CF"/>
    <w:rsid w:val="00EF2E46"/>
    <w:rsid w:val="00EF31E1"/>
    <w:rsid w:val="00EF3865"/>
    <w:rsid w:val="00EF4DF4"/>
    <w:rsid w:val="00EF5398"/>
    <w:rsid w:val="00EF7C74"/>
    <w:rsid w:val="00F016E6"/>
    <w:rsid w:val="00F025C6"/>
    <w:rsid w:val="00F0533A"/>
    <w:rsid w:val="00F053A5"/>
    <w:rsid w:val="00F0694C"/>
    <w:rsid w:val="00F070D1"/>
    <w:rsid w:val="00F10A7D"/>
    <w:rsid w:val="00F117E7"/>
    <w:rsid w:val="00F12B47"/>
    <w:rsid w:val="00F12FE7"/>
    <w:rsid w:val="00F13051"/>
    <w:rsid w:val="00F20257"/>
    <w:rsid w:val="00F20AC4"/>
    <w:rsid w:val="00F20AF9"/>
    <w:rsid w:val="00F22ABF"/>
    <w:rsid w:val="00F22CBA"/>
    <w:rsid w:val="00F23A3B"/>
    <w:rsid w:val="00F243F5"/>
    <w:rsid w:val="00F24770"/>
    <w:rsid w:val="00F259A7"/>
    <w:rsid w:val="00F25A35"/>
    <w:rsid w:val="00F25F72"/>
    <w:rsid w:val="00F261AF"/>
    <w:rsid w:val="00F272E9"/>
    <w:rsid w:val="00F316A7"/>
    <w:rsid w:val="00F36577"/>
    <w:rsid w:val="00F4260D"/>
    <w:rsid w:val="00F42B1C"/>
    <w:rsid w:val="00F42DCB"/>
    <w:rsid w:val="00F453C5"/>
    <w:rsid w:val="00F45E25"/>
    <w:rsid w:val="00F4690F"/>
    <w:rsid w:val="00F51838"/>
    <w:rsid w:val="00F52BE9"/>
    <w:rsid w:val="00F5308E"/>
    <w:rsid w:val="00F54ED3"/>
    <w:rsid w:val="00F54EEC"/>
    <w:rsid w:val="00F55620"/>
    <w:rsid w:val="00F562FD"/>
    <w:rsid w:val="00F60FB8"/>
    <w:rsid w:val="00F614C4"/>
    <w:rsid w:val="00F63985"/>
    <w:rsid w:val="00F64C1A"/>
    <w:rsid w:val="00F661BF"/>
    <w:rsid w:val="00F673BF"/>
    <w:rsid w:val="00F6796F"/>
    <w:rsid w:val="00F67E4E"/>
    <w:rsid w:val="00F67F6E"/>
    <w:rsid w:val="00F71F30"/>
    <w:rsid w:val="00F74332"/>
    <w:rsid w:val="00F7720B"/>
    <w:rsid w:val="00F805C6"/>
    <w:rsid w:val="00F83BD5"/>
    <w:rsid w:val="00F85784"/>
    <w:rsid w:val="00F871D5"/>
    <w:rsid w:val="00F9065D"/>
    <w:rsid w:val="00F9122F"/>
    <w:rsid w:val="00F91847"/>
    <w:rsid w:val="00F918F6"/>
    <w:rsid w:val="00F92F32"/>
    <w:rsid w:val="00F936AC"/>
    <w:rsid w:val="00F93F4E"/>
    <w:rsid w:val="00F93F51"/>
    <w:rsid w:val="00FA00FC"/>
    <w:rsid w:val="00FA1096"/>
    <w:rsid w:val="00FA112E"/>
    <w:rsid w:val="00FA1B2B"/>
    <w:rsid w:val="00FA1C62"/>
    <w:rsid w:val="00FA2A17"/>
    <w:rsid w:val="00FA44B3"/>
    <w:rsid w:val="00FA5F82"/>
    <w:rsid w:val="00FA68EF"/>
    <w:rsid w:val="00FB046D"/>
    <w:rsid w:val="00FB0502"/>
    <w:rsid w:val="00FB1B0A"/>
    <w:rsid w:val="00FB4BD7"/>
    <w:rsid w:val="00FB5F0C"/>
    <w:rsid w:val="00FB6CC4"/>
    <w:rsid w:val="00FC4AB5"/>
    <w:rsid w:val="00FC6177"/>
    <w:rsid w:val="00FC644C"/>
    <w:rsid w:val="00FD37DA"/>
    <w:rsid w:val="00FD6682"/>
    <w:rsid w:val="00FE170E"/>
    <w:rsid w:val="00FE2D7F"/>
    <w:rsid w:val="00FE3002"/>
    <w:rsid w:val="00FE4070"/>
    <w:rsid w:val="00FE534A"/>
    <w:rsid w:val="00FF0C82"/>
    <w:rsid w:val="00FF123B"/>
    <w:rsid w:val="00FF24EF"/>
    <w:rsid w:val="00FF3873"/>
    <w:rsid w:val="00FF436E"/>
    <w:rsid w:val="00FF464D"/>
    <w:rsid w:val="00FF4680"/>
    <w:rsid w:val="00FF6AE2"/>
    <w:rsid w:val="00FF7420"/>
    <w:rsid w:val="014332DE"/>
    <w:rsid w:val="0161B046"/>
    <w:rsid w:val="023A8C70"/>
    <w:rsid w:val="035DC9DA"/>
    <w:rsid w:val="03F90253"/>
    <w:rsid w:val="0420F71A"/>
    <w:rsid w:val="043CFA12"/>
    <w:rsid w:val="04C37E41"/>
    <w:rsid w:val="04DF0F5C"/>
    <w:rsid w:val="053CEC94"/>
    <w:rsid w:val="071E16B3"/>
    <w:rsid w:val="08312465"/>
    <w:rsid w:val="087AEBE8"/>
    <w:rsid w:val="09681BFC"/>
    <w:rsid w:val="09B973CF"/>
    <w:rsid w:val="0B35BFFB"/>
    <w:rsid w:val="0C02C34C"/>
    <w:rsid w:val="0CCE5B96"/>
    <w:rsid w:val="0DFDDEA9"/>
    <w:rsid w:val="0F7BB3BB"/>
    <w:rsid w:val="0F9B4651"/>
    <w:rsid w:val="0FD8DC54"/>
    <w:rsid w:val="107A5B46"/>
    <w:rsid w:val="1265552D"/>
    <w:rsid w:val="12B8FA35"/>
    <w:rsid w:val="12C9AB42"/>
    <w:rsid w:val="12D32545"/>
    <w:rsid w:val="13D24A86"/>
    <w:rsid w:val="13E1EA7F"/>
    <w:rsid w:val="15159027"/>
    <w:rsid w:val="1574ABBC"/>
    <w:rsid w:val="15C18A26"/>
    <w:rsid w:val="16568476"/>
    <w:rsid w:val="16BB733C"/>
    <w:rsid w:val="16CE7CE4"/>
    <w:rsid w:val="171C0C99"/>
    <w:rsid w:val="18791252"/>
    <w:rsid w:val="18C5EE88"/>
    <w:rsid w:val="1B3F9936"/>
    <w:rsid w:val="1C2B6E09"/>
    <w:rsid w:val="1D7E3A2A"/>
    <w:rsid w:val="1EBBEF61"/>
    <w:rsid w:val="1F7182FE"/>
    <w:rsid w:val="1FD2AACB"/>
    <w:rsid w:val="1FD8A18F"/>
    <w:rsid w:val="2003D099"/>
    <w:rsid w:val="204A8DF0"/>
    <w:rsid w:val="20F9022A"/>
    <w:rsid w:val="21323ED7"/>
    <w:rsid w:val="21C28F35"/>
    <w:rsid w:val="21E3E00A"/>
    <w:rsid w:val="227D2F53"/>
    <w:rsid w:val="236A1D88"/>
    <w:rsid w:val="23B8B611"/>
    <w:rsid w:val="26A168B1"/>
    <w:rsid w:val="27046F45"/>
    <w:rsid w:val="28DB70E1"/>
    <w:rsid w:val="28E0A9B3"/>
    <w:rsid w:val="28F452CA"/>
    <w:rsid w:val="29E9F0A5"/>
    <w:rsid w:val="2ACD67D1"/>
    <w:rsid w:val="2AF30D9F"/>
    <w:rsid w:val="2B79320D"/>
    <w:rsid w:val="2C472AC2"/>
    <w:rsid w:val="2C520F2D"/>
    <w:rsid w:val="2C79EDC9"/>
    <w:rsid w:val="2CA3EA3B"/>
    <w:rsid w:val="2E4C421F"/>
    <w:rsid w:val="2E9DE05E"/>
    <w:rsid w:val="2F0DC94A"/>
    <w:rsid w:val="31686C6D"/>
    <w:rsid w:val="32A9E966"/>
    <w:rsid w:val="32ADE450"/>
    <w:rsid w:val="3335F17E"/>
    <w:rsid w:val="33405BF9"/>
    <w:rsid w:val="33D26695"/>
    <w:rsid w:val="33EAA952"/>
    <w:rsid w:val="34978AD7"/>
    <w:rsid w:val="34B742E7"/>
    <w:rsid w:val="365E4E6E"/>
    <w:rsid w:val="37596A91"/>
    <w:rsid w:val="377B23BD"/>
    <w:rsid w:val="390F85E3"/>
    <w:rsid w:val="39EB8BDC"/>
    <w:rsid w:val="3A321C14"/>
    <w:rsid w:val="3B3E6833"/>
    <w:rsid w:val="3BD8A2E4"/>
    <w:rsid w:val="3CA1DF69"/>
    <w:rsid w:val="3E4FB491"/>
    <w:rsid w:val="3F34D0D9"/>
    <w:rsid w:val="3F42CEB3"/>
    <w:rsid w:val="3FDE92A1"/>
    <w:rsid w:val="4347B0FB"/>
    <w:rsid w:val="43D3EBCB"/>
    <w:rsid w:val="443B9670"/>
    <w:rsid w:val="443F358C"/>
    <w:rsid w:val="44B479D4"/>
    <w:rsid w:val="465DFEA3"/>
    <w:rsid w:val="468C0755"/>
    <w:rsid w:val="47BC4F10"/>
    <w:rsid w:val="47C3458A"/>
    <w:rsid w:val="4823BE0B"/>
    <w:rsid w:val="493AB145"/>
    <w:rsid w:val="4B70E4A1"/>
    <w:rsid w:val="4BF4D0F7"/>
    <w:rsid w:val="4CC94FD5"/>
    <w:rsid w:val="4CC9AEB4"/>
    <w:rsid w:val="4DE74B7E"/>
    <w:rsid w:val="4FCD8611"/>
    <w:rsid w:val="501086AE"/>
    <w:rsid w:val="517A7AC2"/>
    <w:rsid w:val="51C34D16"/>
    <w:rsid w:val="51DF1934"/>
    <w:rsid w:val="54BBCDF1"/>
    <w:rsid w:val="54C0B929"/>
    <w:rsid w:val="551C1674"/>
    <w:rsid w:val="5536CF98"/>
    <w:rsid w:val="56274E71"/>
    <w:rsid w:val="5686D91B"/>
    <w:rsid w:val="57F1E937"/>
    <w:rsid w:val="581A9A6F"/>
    <w:rsid w:val="582F976A"/>
    <w:rsid w:val="59058420"/>
    <w:rsid w:val="59B69EAB"/>
    <w:rsid w:val="5B525DB3"/>
    <w:rsid w:val="5D68AA94"/>
    <w:rsid w:val="5E0BDEBF"/>
    <w:rsid w:val="5E490597"/>
    <w:rsid w:val="5F6825DB"/>
    <w:rsid w:val="608E0454"/>
    <w:rsid w:val="6220E9F0"/>
    <w:rsid w:val="632C3792"/>
    <w:rsid w:val="63AACC25"/>
    <w:rsid w:val="645D97F9"/>
    <w:rsid w:val="64F19798"/>
    <w:rsid w:val="65732B7C"/>
    <w:rsid w:val="66BC6BFE"/>
    <w:rsid w:val="682EEA3F"/>
    <w:rsid w:val="68488F57"/>
    <w:rsid w:val="689E7AC7"/>
    <w:rsid w:val="6912196A"/>
    <w:rsid w:val="692541A1"/>
    <w:rsid w:val="6A676E29"/>
    <w:rsid w:val="6AB73B68"/>
    <w:rsid w:val="6AE2E5A0"/>
    <w:rsid w:val="6B417D04"/>
    <w:rsid w:val="6BB1DF9D"/>
    <w:rsid w:val="6BF5E346"/>
    <w:rsid w:val="6C7C7FBB"/>
    <w:rsid w:val="6D294AEB"/>
    <w:rsid w:val="6DB0BE00"/>
    <w:rsid w:val="6E080412"/>
    <w:rsid w:val="6ECABC61"/>
    <w:rsid w:val="6ED73E78"/>
    <w:rsid w:val="6F05DE75"/>
    <w:rsid w:val="6FF12E35"/>
    <w:rsid w:val="707A67F5"/>
    <w:rsid w:val="70AECA7D"/>
    <w:rsid w:val="71B9C30F"/>
    <w:rsid w:val="72A60F31"/>
    <w:rsid w:val="72D91BE4"/>
    <w:rsid w:val="744A4A72"/>
    <w:rsid w:val="7464F5AA"/>
    <w:rsid w:val="74AFE387"/>
    <w:rsid w:val="74C5721E"/>
    <w:rsid w:val="75083175"/>
    <w:rsid w:val="75819FF2"/>
    <w:rsid w:val="7705A623"/>
    <w:rsid w:val="773AE83A"/>
    <w:rsid w:val="78300B43"/>
    <w:rsid w:val="786E20E8"/>
    <w:rsid w:val="78EE91F8"/>
    <w:rsid w:val="7938303B"/>
    <w:rsid w:val="79C52E3A"/>
    <w:rsid w:val="79F78C3E"/>
    <w:rsid w:val="7A5B6C99"/>
    <w:rsid w:val="7B9A1718"/>
    <w:rsid w:val="7BC901A1"/>
    <w:rsid w:val="7C5F7B38"/>
    <w:rsid w:val="7C9EA5FA"/>
    <w:rsid w:val="7CDBF453"/>
    <w:rsid w:val="7CF9B454"/>
    <w:rsid w:val="7D23DBDE"/>
    <w:rsid w:val="7D87CE58"/>
    <w:rsid w:val="7E59A1BA"/>
    <w:rsid w:val="7EBD4CFC"/>
    <w:rsid w:val="7FF63ED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A7B01"/>
  <w15:chartTrackingRefBased/>
  <w15:docId w15:val="{F9671F07-DB2B-4CB3-B036-1E12B8C1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223A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1DAE"/>
    <w:pPr>
      <w:ind w:left="720"/>
      <w:contextualSpacing/>
    </w:pPr>
  </w:style>
  <w:style w:type="numbering" w:customStyle="1" w:styleId="Layers">
    <w:name w:val="Layers"/>
    <w:uiPriority w:val="99"/>
    <w:rsid w:val="00B51DAE"/>
    <w:pPr>
      <w:numPr>
        <w:numId w:val="4"/>
      </w:numPr>
    </w:pPr>
  </w:style>
  <w:style w:type="paragraph" w:customStyle="1" w:styleId="1Layer">
    <w:name w:val="1 Layer"/>
    <w:basedOn w:val="ListParagraph"/>
    <w:link w:val="1Layer0"/>
    <w:qFormat/>
    <w:rsid w:val="00B51DAE"/>
    <w:pPr>
      <w:numPr>
        <w:numId w:val="4"/>
      </w:numPr>
      <w:jc w:val="center"/>
    </w:pPr>
    <w:rPr>
      <w:rFonts w:ascii="Times New Roman" w:hAnsi="Times New Roman" w:cs="Times New Roman"/>
      <w:b/>
      <w:bCs/>
      <w:sz w:val="32"/>
      <w:szCs w:val="32"/>
      <w:lang w:val="en-US"/>
    </w:rPr>
  </w:style>
  <w:style w:type="paragraph" w:customStyle="1" w:styleId="2Layer">
    <w:name w:val="2 Layer"/>
    <w:basedOn w:val="1Layer"/>
    <w:link w:val="2Layer0"/>
    <w:qFormat/>
    <w:rsid w:val="006851E1"/>
    <w:pPr>
      <w:numPr>
        <w:ilvl w:val="1"/>
      </w:numPr>
      <w:tabs>
        <w:tab w:val="left" w:pos="1134"/>
      </w:tabs>
      <w:spacing w:line="276" w:lineRule="auto"/>
      <w:jc w:val="left"/>
    </w:pPr>
    <w:rPr>
      <w:sz w:val="28"/>
      <w:szCs w:val="28"/>
    </w:rPr>
  </w:style>
  <w:style w:type="character" w:customStyle="1" w:styleId="ListParagraphChar">
    <w:name w:val="List Paragraph Char"/>
    <w:basedOn w:val="DefaultParagraphFont"/>
    <w:link w:val="ListParagraph"/>
    <w:uiPriority w:val="34"/>
    <w:rsid w:val="00B51DAE"/>
  </w:style>
  <w:style w:type="character" w:customStyle="1" w:styleId="1Layer0">
    <w:name w:val="1 Layer Знак"/>
    <w:basedOn w:val="ListParagraphChar"/>
    <w:link w:val="1Layer"/>
    <w:rsid w:val="00B51DAE"/>
    <w:rPr>
      <w:rFonts w:ascii="Times New Roman" w:hAnsi="Times New Roman" w:cs="Times New Roman"/>
      <w:b/>
      <w:bCs/>
      <w:sz w:val="32"/>
      <w:szCs w:val="32"/>
      <w:lang w:val="en-US"/>
    </w:rPr>
  </w:style>
  <w:style w:type="paragraph" w:customStyle="1" w:styleId="3Layer">
    <w:name w:val="3 Layer"/>
    <w:basedOn w:val="2Layer"/>
    <w:link w:val="3Layer0"/>
    <w:qFormat/>
    <w:rsid w:val="00B51DAE"/>
    <w:pPr>
      <w:numPr>
        <w:ilvl w:val="2"/>
      </w:numPr>
    </w:pPr>
    <w:rPr>
      <w:sz w:val="24"/>
      <w:szCs w:val="24"/>
    </w:rPr>
  </w:style>
  <w:style w:type="character" w:customStyle="1" w:styleId="2Layer0">
    <w:name w:val="2 Layer Знак"/>
    <w:basedOn w:val="1Layer0"/>
    <w:link w:val="2Layer"/>
    <w:rsid w:val="00C51F30"/>
    <w:rPr>
      <w:rFonts w:ascii="Times New Roman" w:hAnsi="Times New Roman" w:cs="Times New Roman"/>
      <w:b/>
      <w:bCs/>
      <w:sz w:val="28"/>
      <w:szCs w:val="28"/>
      <w:lang w:val="en-US"/>
    </w:rPr>
  </w:style>
  <w:style w:type="paragraph" w:customStyle="1" w:styleId="Text">
    <w:name w:val="Text"/>
    <w:basedOn w:val="3Layer"/>
    <w:link w:val="Text0"/>
    <w:qFormat/>
    <w:rsid w:val="00D16EBC"/>
    <w:pPr>
      <w:numPr>
        <w:ilvl w:val="0"/>
        <w:numId w:val="0"/>
      </w:numPr>
      <w:spacing w:before="240" w:after="120"/>
      <w:ind w:firstLine="851"/>
      <w:jc w:val="both"/>
    </w:pPr>
    <w:rPr>
      <w:b w:val="0"/>
      <w:bCs w:val="0"/>
    </w:rPr>
  </w:style>
  <w:style w:type="character" w:customStyle="1" w:styleId="3Layer0">
    <w:name w:val="3 Layer Знак"/>
    <w:basedOn w:val="2Layer0"/>
    <w:link w:val="3Layer"/>
    <w:rsid w:val="00C51F30"/>
    <w:rPr>
      <w:rFonts w:ascii="Times New Roman" w:hAnsi="Times New Roman" w:cs="Times New Roman"/>
      <w:b/>
      <w:bCs/>
      <w:sz w:val="24"/>
      <w:szCs w:val="24"/>
      <w:lang w:val="en-US"/>
    </w:rPr>
  </w:style>
  <w:style w:type="character" w:customStyle="1" w:styleId="Text0">
    <w:name w:val="Text Знак"/>
    <w:basedOn w:val="3Layer0"/>
    <w:link w:val="Text"/>
    <w:rsid w:val="00043DAB"/>
    <w:rPr>
      <w:rFonts w:ascii="Times New Roman" w:hAnsi="Times New Roman" w:cs="Times New Roman"/>
      <w:b w:val="0"/>
      <w:bCs w:val="0"/>
      <w:sz w:val="24"/>
      <w:szCs w:val="24"/>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F562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2FD"/>
    <w:pPr>
      <w:outlineLvl w:val="9"/>
    </w:pPr>
    <w:rPr>
      <w:lang w:val="pt-BR" w:eastAsia="pt-BR"/>
    </w:rPr>
  </w:style>
  <w:style w:type="paragraph" w:styleId="TOC2">
    <w:name w:val="toc 2"/>
    <w:basedOn w:val="Normal"/>
    <w:next w:val="Normal"/>
    <w:autoRedefine/>
    <w:uiPriority w:val="39"/>
    <w:unhideWhenUsed/>
    <w:rsid w:val="00D87200"/>
    <w:pPr>
      <w:spacing w:after="100"/>
      <w:ind w:left="220"/>
      <w:jc w:val="both"/>
    </w:pPr>
    <w:rPr>
      <w:rFonts w:ascii="Times New Roman" w:eastAsiaTheme="minorEastAsia" w:hAnsi="Times New Roman" w:cs="Times New Roman"/>
      <w:lang w:val="pt-BR" w:eastAsia="pt-BR"/>
    </w:rPr>
  </w:style>
  <w:style w:type="paragraph" w:styleId="TOC1">
    <w:name w:val="toc 1"/>
    <w:basedOn w:val="Normal"/>
    <w:next w:val="Normal"/>
    <w:autoRedefine/>
    <w:uiPriority w:val="39"/>
    <w:unhideWhenUsed/>
    <w:rsid w:val="00D87200"/>
    <w:pPr>
      <w:spacing w:after="100"/>
      <w:jc w:val="both"/>
    </w:pPr>
    <w:rPr>
      <w:rFonts w:ascii="Times New Roman" w:eastAsiaTheme="minorEastAsia" w:hAnsi="Times New Roman" w:cs="Times New Roman"/>
      <w:b/>
      <w:sz w:val="24"/>
      <w:lang w:val="pt-BR" w:eastAsia="pt-BR"/>
    </w:rPr>
  </w:style>
  <w:style w:type="paragraph" w:styleId="TOC3">
    <w:name w:val="toc 3"/>
    <w:basedOn w:val="Normal"/>
    <w:next w:val="Normal"/>
    <w:autoRedefine/>
    <w:uiPriority w:val="39"/>
    <w:unhideWhenUsed/>
    <w:rsid w:val="00D87200"/>
    <w:pPr>
      <w:spacing w:after="100"/>
      <w:ind w:left="440"/>
      <w:jc w:val="both"/>
    </w:pPr>
    <w:rPr>
      <w:rFonts w:ascii="Times New Roman" w:eastAsiaTheme="minorEastAsia" w:hAnsi="Times New Roman" w:cs="Times New Roman"/>
      <w:sz w:val="18"/>
      <w:lang w:val="pt-BR" w:eastAsia="pt-BR"/>
    </w:rPr>
  </w:style>
  <w:style w:type="character" w:styleId="Hyperlink">
    <w:name w:val="Hyperlink"/>
    <w:basedOn w:val="DefaultParagraphFont"/>
    <w:uiPriority w:val="99"/>
    <w:unhideWhenUsed/>
    <w:rsid w:val="0019603C"/>
    <w:rPr>
      <w:color w:val="0563C1" w:themeColor="hyperlink"/>
      <w:u w:val="single"/>
    </w:rPr>
  </w:style>
  <w:style w:type="paragraph" w:styleId="Title">
    <w:name w:val="Title"/>
    <w:basedOn w:val="Normal"/>
    <w:next w:val="Normal"/>
    <w:link w:val="TitleChar"/>
    <w:uiPriority w:val="10"/>
    <w:qFormat/>
    <w:rsid w:val="00070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175"/>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223A3D"/>
    <w:rPr>
      <w:rFonts w:asciiTheme="majorHAnsi" w:eastAsiaTheme="majorEastAsia" w:hAnsiTheme="majorHAnsi" w:cstheme="majorBidi"/>
      <w:color w:val="2F5496" w:themeColor="accent1" w:themeShade="BF"/>
    </w:rPr>
  </w:style>
  <w:style w:type="paragraph" w:customStyle="1" w:styleId="Pictures">
    <w:name w:val="Pictures"/>
    <w:basedOn w:val="Normal"/>
    <w:link w:val="Pictures0"/>
    <w:qFormat/>
    <w:rsid w:val="002B3894"/>
    <w:pPr>
      <w:ind w:left="-709" w:right="-613"/>
      <w:jc w:val="center"/>
    </w:pPr>
    <w:rPr>
      <w:rFonts w:ascii="Times New Roman" w:hAnsi="Times New Roman" w:cs="Times New Roman"/>
      <w:bCs/>
      <w:i/>
      <w:noProof/>
      <w:lang w:val="en-US"/>
    </w:rPr>
  </w:style>
  <w:style w:type="character" w:customStyle="1" w:styleId="Pictures0">
    <w:name w:val="Pictures Знак"/>
    <w:basedOn w:val="DefaultParagraphFont"/>
    <w:link w:val="Pictures"/>
    <w:rsid w:val="002B3894"/>
    <w:rPr>
      <w:rFonts w:ascii="Times New Roman" w:hAnsi="Times New Roman" w:cs="Times New Roman"/>
      <w:bCs/>
      <w:i/>
      <w:noProof/>
      <w:lang w:val="en-US"/>
    </w:rPr>
  </w:style>
  <w:style w:type="paragraph" w:customStyle="1" w:styleId="msonormal0">
    <w:name w:val="msonormal"/>
    <w:basedOn w:val="Normal"/>
    <w:rsid w:val="000C71BD"/>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Revision">
    <w:name w:val="Revision"/>
    <w:hidden/>
    <w:uiPriority w:val="99"/>
    <w:semiHidden/>
    <w:rsid w:val="00C7638E"/>
    <w:pPr>
      <w:spacing w:after="0" w:line="240" w:lineRule="auto"/>
    </w:pPr>
  </w:style>
  <w:style w:type="paragraph" w:styleId="BalloonText">
    <w:name w:val="Balloon Text"/>
    <w:basedOn w:val="Normal"/>
    <w:link w:val="BalloonTextChar"/>
    <w:uiPriority w:val="99"/>
    <w:semiHidden/>
    <w:unhideWhenUsed/>
    <w:rsid w:val="00C76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3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97703">
      <w:bodyDiv w:val="1"/>
      <w:marLeft w:val="0"/>
      <w:marRight w:val="0"/>
      <w:marTop w:val="0"/>
      <w:marBottom w:val="0"/>
      <w:divBdr>
        <w:top w:val="none" w:sz="0" w:space="0" w:color="auto"/>
        <w:left w:val="none" w:sz="0" w:space="0" w:color="auto"/>
        <w:bottom w:val="none" w:sz="0" w:space="0" w:color="auto"/>
        <w:right w:val="none" w:sz="0" w:space="0" w:color="auto"/>
      </w:divBdr>
    </w:div>
    <w:div w:id="542638373">
      <w:bodyDiv w:val="1"/>
      <w:marLeft w:val="0"/>
      <w:marRight w:val="0"/>
      <w:marTop w:val="0"/>
      <w:marBottom w:val="0"/>
      <w:divBdr>
        <w:top w:val="none" w:sz="0" w:space="0" w:color="auto"/>
        <w:left w:val="none" w:sz="0" w:space="0" w:color="auto"/>
        <w:bottom w:val="none" w:sz="0" w:space="0" w:color="auto"/>
        <w:right w:val="none" w:sz="0" w:space="0" w:color="auto"/>
      </w:divBdr>
    </w:div>
    <w:div w:id="801270533">
      <w:bodyDiv w:val="1"/>
      <w:marLeft w:val="0"/>
      <w:marRight w:val="0"/>
      <w:marTop w:val="0"/>
      <w:marBottom w:val="0"/>
      <w:divBdr>
        <w:top w:val="none" w:sz="0" w:space="0" w:color="auto"/>
        <w:left w:val="none" w:sz="0" w:space="0" w:color="auto"/>
        <w:bottom w:val="none" w:sz="0" w:space="0" w:color="auto"/>
        <w:right w:val="none" w:sz="0" w:space="0" w:color="auto"/>
      </w:divBdr>
    </w:div>
    <w:div w:id="1299335776">
      <w:bodyDiv w:val="1"/>
      <w:marLeft w:val="0"/>
      <w:marRight w:val="0"/>
      <w:marTop w:val="0"/>
      <w:marBottom w:val="0"/>
      <w:divBdr>
        <w:top w:val="none" w:sz="0" w:space="0" w:color="auto"/>
        <w:left w:val="none" w:sz="0" w:space="0" w:color="auto"/>
        <w:bottom w:val="none" w:sz="0" w:space="0" w:color="auto"/>
        <w:right w:val="none" w:sz="0" w:space="0" w:color="auto"/>
      </w:divBdr>
    </w:div>
    <w:div w:id="1418208385">
      <w:bodyDiv w:val="1"/>
      <w:marLeft w:val="0"/>
      <w:marRight w:val="0"/>
      <w:marTop w:val="0"/>
      <w:marBottom w:val="0"/>
      <w:divBdr>
        <w:top w:val="none" w:sz="0" w:space="0" w:color="auto"/>
        <w:left w:val="none" w:sz="0" w:space="0" w:color="auto"/>
        <w:bottom w:val="none" w:sz="0" w:space="0" w:color="auto"/>
        <w:right w:val="none" w:sz="0" w:space="0" w:color="auto"/>
      </w:divBdr>
      <w:divsChild>
        <w:div w:id="935215671">
          <w:marLeft w:val="0"/>
          <w:marRight w:val="0"/>
          <w:marTop w:val="0"/>
          <w:marBottom w:val="0"/>
          <w:divBdr>
            <w:top w:val="none" w:sz="0" w:space="0" w:color="auto"/>
            <w:left w:val="none" w:sz="0" w:space="0" w:color="auto"/>
            <w:bottom w:val="none" w:sz="0" w:space="0" w:color="auto"/>
            <w:right w:val="none" w:sz="0" w:space="0" w:color="auto"/>
          </w:divBdr>
          <w:divsChild>
            <w:div w:id="1863011774">
              <w:marLeft w:val="0"/>
              <w:marRight w:val="0"/>
              <w:marTop w:val="0"/>
              <w:marBottom w:val="0"/>
              <w:divBdr>
                <w:top w:val="none" w:sz="0" w:space="0" w:color="auto"/>
                <w:left w:val="none" w:sz="0" w:space="0" w:color="auto"/>
                <w:bottom w:val="none" w:sz="0" w:space="0" w:color="auto"/>
                <w:right w:val="none" w:sz="0" w:space="0" w:color="auto"/>
              </w:divBdr>
            </w:div>
            <w:div w:id="544147994">
              <w:marLeft w:val="0"/>
              <w:marRight w:val="0"/>
              <w:marTop w:val="0"/>
              <w:marBottom w:val="0"/>
              <w:divBdr>
                <w:top w:val="none" w:sz="0" w:space="0" w:color="auto"/>
                <w:left w:val="none" w:sz="0" w:space="0" w:color="auto"/>
                <w:bottom w:val="none" w:sz="0" w:space="0" w:color="auto"/>
                <w:right w:val="none" w:sz="0" w:space="0" w:color="auto"/>
              </w:divBdr>
            </w:div>
            <w:div w:id="622348839">
              <w:marLeft w:val="0"/>
              <w:marRight w:val="0"/>
              <w:marTop w:val="0"/>
              <w:marBottom w:val="0"/>
              <w:divBdr>
                <w:top w:val="none" w:sz="0" w:space="0" w:color="auto"/>
                <w:left w:val="none" w:sz="0" w:space="0" w:color="auto"/>
                <w:bottom w:val="none" w:sz="0" w:space="0" w:color="auto"/>
                <w:right w:val="none" w:sz="0" w:space="0" w:color="auto"/>
              </w:divBdr>
            </w:div>
            <w:div w:id="1683313547">
              <w:marLeft w:val="0"/>
              <w:marRight w:val="0"/>
              <w:marTop w:val="0"/>
              <w:marBottom w:val="0"/>
              <w:divBdr>
                <w:top w:val="none" w:sz="0" w:space="0" w:color="auto"/>
                <w:left w:val="none" w:sz="0" w:space="0" w:color="auto"/>
                <w:bottom w:val="none" w:sz="0" w:space="0" w:color="auto"/>
                <w:right w:val="none" w:sz="0" w:space="0" w:color="auto"/>
              </w:divBdr>
            </w:div>
            <w:div w:id="349112964">
              <w:marLeft w:val="0"/>
              <w:marRight w:val="0"/>
              <w:marTop w:val="0"/>
              <w:marBottom w:val="0"/>
              <w:divBdr>
                <w:top w:val="none" w:sz="0" w:space="0" w:color="auto"/>
                <w:left w:val="none" w:sz="0" w:space="0" w:color="auto"/>
                <w:bottom w:val="none" w:sz="0" w:space="0" w:color="auto"/>
                <w:right w:val="none" w:sz="0" w:space="0" w:color="auto"/>
              </w:divBdr>
            </w:div>
            <w:div w:id="2044210540">
              <w:marLeft w:val="0"/>
              <w:marRight w:val="0"/>
              <w:marTop w:val="0"/>
              <w:marBottom w:val="0"/>
              <w:divBdr>
                <w:top w:val="none" w:sz="0" w:space="0" w:color="auto"/>
                <w:left w:val="none" w:sz="0" w:space="0" w:color="auto"/>
                <w:bottom w:val="none" w:sz="0" w:space="0" w:color="auto"/>
                <w:right w:val="none" w:sz="0" w:space="0" w:color="auto"/>
              </w:divBdr>
            </w:div>
            <w:div w:id="238952772">
              <w:marLeft w:val="0"/>
              <w:marRight w:val="0"/>
              <w:marTop w:val="0"/>
              <w:marBottom w:val="0"/>
              <w:divBdr>
                <w:top w:val="none" w:sz="0" w:space="0" w:color="auto"/>
                <w:left w:val="none" w:sz="0" w:space="0" w:color="auto"/>
                <w:bottom w:val="none" w:sz="0" w:space="0" w:color="auto"/>
                <w:right w:val="none" w:sz="0" w:space="0" w:color="auto"/>
              </w:divBdr>
            </w:div>
            <w:div w:id="1126511031">
              <w:marLeft w:val="0"/>
              <w:marRight w:val="0"/>
              <w:marTop w:val="0"/>
              <w:marBottom w:val="0"/>
              <w:divBdr>
                <w:top w:val="none" w:sz="0" w:space="0" w:color="auto"/>
                <w:left w:val="none" w:sz="0" w:space="0" w:color="auto"/>
                <w:bottom w:val="none" w:sz="0" w:space="0" w:color="auto"/>
                <w:right w:val="none" w:sz="0" w:space="0" w:color="auto"/>
              </w:divBdr>
            </w:div>
            <w:div w:id="1123843297">
              <w:marLeft w:val="0"/>
              <w:marRight w:val="0"/>
              <w:marTop w:val="0"/>
              <w:marBottom w:val="0"/>
              <w:divBdr>
                <w:top w:val="none" w:sz="0" w:space="0" w:color="auto"/>
                <w:left w:val="none" w:sz="0" w:space="0" w:color="auto"/>
                <w:bottom w:val="none" w:sz="0" w:space="0" w:color="auto"/>
                <w:right w:val="none" w:sz="0" w:space="0" w:color="auto"/>
              </w:divBdr>
            </w:div>
            <w:div w:id="2009480749">
              <w:marLeft w:val="0"/>
              <w:marRight w:val="0"/>
              <w:marTop w:val="0"/>
              <w:marBottom w:val="0"/>
              <w:divBdr>
                <w:top w:val="none" w:sz="0" w:space="0" w:color="auto"/>
                <w:left w:val="none" w:sz="0" w:space="0" w:color="auto"/>
                <w:bottom w:val="none" w:sz="0" w:space="0" w:color="auto"/>
                <w:right w:val="none" w:sz="0" w:space="0" w:color="auto"/>
              </w:divBdr>
            </w:div>
            <w:div w:id="1400251202">
              <w:marLeft w:val="0"/>
              <w:marRight w:val="0"/>
              <w:marTop w:val="0"/>
              <w:marBottom w:val="0"/>
              <w:divBdr>
                <w:top w:val="none" w:sz="0" w:space="0" w:color="auto"/>
                <w:left w:val="none" w:sz="0" w:space="0" w:color="auto"/>
                <w:bottom w:val="none" w:sz="0" w:space="0" w:color="auto"/>
                <w:right w:val="none" w:sz="0" w:space="0" w:color="auto"/>
              </w:divBdr>
            </w:div>
            <w:div w:id="1060638561">
              <w:marLeft w:val="0"/>
              <w:marRight w:val="0"/>
              <w:marTop w:val="0"/>
              <w:marBottom w:val="0"/>
              <w:divBdr>
                <w:top w:val="none" w:sz="0" w:space="0" w:color="auto"/>
                <w:left w:val="none" w:sz="0" w:space="0" w:color="auto"/>
                <w:bottom w:val="none" w:sz="0" w:space="0" w:color="auto"/>
                <w:right w:val="none" w:sz="0" w:space="0" w:color="auto"/>
              </w:divBdr>
            </w:div>
            <w:div w:id="2101833383">
              <w:marLeft w:val="0"/>
              <w:marRight w:val="0"/>
              <w:marTop w:val="0"/>
              <w:marBottom w:val="0"/>
              <w:divBdr>
                <w:top w:val="none" w:sz="0" w:space="0" w:color="auto"/>
                <w:left w:val="none" w:sz="0" w:space="0" w:color="auto"/>
                <w:bottom w:val="none" w:sz="0" w:space="0" w:color="auto"/>
                <w:right w:val="none" w:sz="0" w:space="0" w:color="auto"/>
              </w:divBdr>
            </w:div>
            <w:div w:id="771125962">
              <w:marLeft w:val="0"/>
              <w:marRight w:val="0"/>
              <w:marTop w:val="0"/>
              <w:marBottom w:val="0"/>
              <w:divBdr>
                <w:top w:val="none" w:sz="0" w:space="0" w:color="auto"/>
                <w:left w:val="none" w:sz="0" w:space="0" w:color="auto"/>
                <w:bottom w:val="none" w:sz="0" w:space="0" w:color="auto"/>
                <w:right w:val="none" w:sz="0" w:space="0" w:color="auto"/>
              </w:divBdr>
            </w:div>
            <w:div w:id="1759979977">
              <w:marLeft w:val="0"/>
              <w:marRight w:val="0"/>
              <w:marTop w:val="0"/>
              <w:marBottom w:val="0"/>
              <w:divBdr>
                <w:top w:val="none" w:sz="0" w:space="0" w:color="auto"/>
                <w:left w:val="none" w:sz="0" w:space="0" w:color="auto"/>
                <w:bottom w:val="none" w:sz="0" w:space="0" w:color="auto"/>
                <w:right w:val="none" w:sz="0" w:space="0" w:color="auto"/>
              </w:divBdr>
            </w:div>
            <w:div w:id="288708719">
              <w:marLeft w:val="0"/>
              <w:marRight w:val="0"/>
              <w:marTop w:val="0"/>
              <w:marBottom w:val="0"/>
              <w:divBdr>
                <w:top w:val="none" w:sz="0" w:space="0" w:color="auto"/>
                <w:left w:val="none" w:sz="0" w:space="0" w:color="auto"/>
                <w:bottom w:val="none" w:sz="0" w:space="0" w:color="auto"/>
                <w:right w:val="none" w:sz="0" w:space="0" w:color="auto"/>
              </w:divBdr>
            </w:div>
            <w:div w:id="827744728">
              <w:marLeft w:val="0"/>
              <w:marRight w:val="0"/>
              <w:marTop w:val="0"/>
              <w:marBottom w:val="0"/>
              <w:divBdr>
                <w:top w:val="none" w:sz="0" w:space="0" w:color="auto"/>
                <w:left w:val="none" w:sz="0" w:space="0" w:color="auto"/>
                <w:bottom w:val="none" w:sz="0" w:space="0" w:color="auto"/>
                <w:right w:val="none" w:sz="0" w:space="0" w:color="auto"/>
              </w:divBdr>
            </w:div>
            <w:div w:id="1012728848">
              <w:marLeft w:val="0"/>
              <w:marRight w:val="0"/>
              <w:marTop w:val="0"/>
              <w:marBottom w:val="0"/>
              <w:divBdr>
                <w:top w:val="none" w:sz="0" w:space="0" w:color="auto"/>
                <w:left w:val="none" w:sz="0" w:space="0" w:color="auto"/>
                <w:bottom w:val="none" w:sz="0" w:space="0" w:color="auto"/>
                <w:right w:val="none" w:sz="0" w:space="0" w:color="auto"/>
              </w:divBdr>
            </w:div>
            <w:div w:id="1390497625">
              <w:marLeft w:val="0"/>
              <w:marRight w:val="0"/>
              <w:marTop w:val="0"/>
              <w:marBottom w:val="0"/>
              <w:divBdr>
                <w:top w:val="none" w:sz="0" w:space="0" w:color="auto"/>
                <w:left w:val="none" w:sz="0" w:space="0" w:color="auto"/>
                <w:bottom w:val="none" w:sz="0" w:space="0" w:color="auto"/>
                <w:right w:val="none" w:sz="0" w:space="0" w:color="auto"/>
              </w:divBdr>
            </w:div>
            <w:div w:id="528299831">
              <w:marLeft w:val="0"/>
              <w:marRight w:val="0"/>
              <w:marTop w:val="0"/>
              <w:marBottom w:val="0"/>
              <w:divBdr>
                <w:top w:val="none" w:sz="0" w:space="0" w:color="auto"/>
                <w:left w:val="none" w:sz="0" w:space="0" w:color="auto"/>
                <w:bottom w:val="none" w:sz="0" w:space="0" w:color="auto"/>
                <w:right w:val="none" w:sz="0" w:space="0" w:color="auto"/>
              </w:divBdr>
            </w:div>
            <w:div w:id="1455708218">
              <w:marLeft w:val="0"/>
              <w:marRight w:val="0"/>
              <w:marTop w:val="0"/>
              <w:marBottom w:val="0"/>
              <w:divBdr>
                <w:top w:val="none" w:sz="0" w:space="0" w:color="auto"/>
                <w:left w:val="none" w:sz="0" w:space="0" w:color="auto"/>
                <w:bottom w:val="none" w:sz="0" w:space="0" w:color="auto"/>
                <w:right w:val="none" w:sz="0" w:space="0" w:color="auto"/>
              </w:divBdr>
            </w:div>
            <w:div w:id="1048064893">
              <w:marLeft w:val="0"/>
              <w:marRight w:val="0"/>
              <w:marTop w:val="0"/>
              <w:marBottom w:val="0"/>
              <w:divBdr>
                <w:top w:val="none" w:sz="0" w:space="0" w:color="auto"/>
                <w:left w:val="none" w:sz="0" w:space="0" w:color="auto"/>
                <w:bottom w:val="none" w:sz="0" w:space="0" w:color="auto"/>
                <w:right w:val="none" w:sz="0" w:space="0" w:color="auto"/>
              </w:divBdr>
            </w:div>
            <w:div w:id="1391227249">
              <w:marLeft w:val="0"/>
              <w:marRight w:val="0"/>
              <w:marTop w:val="0"/>
              <w:marBottom w:val="0"/>
              <w:divBdr>
                <w:top w:val="none" w:sz="0" w:space="0" w:color="auto"/>
                <w:left w:val="none" w:sz="0" w:space="0" w:color="auto"/>
                <w:bottom w:val="none" w:sz="0" w:space="0" w:color="auto"/>
                <w:right w:val="none" w:sz="0" w:space="0" w:color="auto"/>
              </w:divBdr>
            </w:div>
            <w:div w:id="789203550">
              <w:marLeft w:val="0"/>
              <w:marRight w:val="0"/>
              <w:marTop w:val="0"/>
              <w:marBottom w:val="0"/>
              <w:divBdr>
                <w:top w:val="none" w:sz="0" w:space="0" w:color="auto"/>
                <w:left w:val="none" w:sz="0" w:space="0" w:color="auto"/>
                <w:bottom w:val="none" w:sz="0" w:space="0" w:color="auto"/>
                <w:right w:val="none" w:sz="0" w:space="0" w:color="auto"/>
              </w:divBdr>
            </w:div>
            <w:div w:id="675153858">
              <w:marLeft w:val="0"/>
              <w:marRight w:val="0"/>
              <w:marTop w:val="0"/>
              <w:marBottom w:val="0"/>
              <w:divBdr>
                <w:top w:val="none" w:sz="0" w:space="0" w:color="auto"/>
                <w:left w:val="none" w:sz="0" w:space="0" w:color="auto"/>
                <w:bottom w:val="none" w:sz="0" w:space="0" w:color="auto"/>
                <w:right w:val="none" w:sz="0" w:space="0" w:color="auto"/>
              </w:divBdr>
            </w:div>
            <w:div w:id="384063537">
              <w:marLeft w:val="0"/>
              <w:marRight w:val="0"/>
              <w:marTop w:val="0"/>
              <w:marBottom w:val="0"/>
              <w:divBdr>
                <w:top w:val="none" w:sz="0" w:space="0" w:color="auto"/>
                <w:left w:val="none" w:sz="0" w:space="0" w:color="auto"/>
                <w:bottom w:val="none" w:sz="0" w:space="0" w:color="auto"/>
                <w:right w:val="none" w:sz="0" w:space="0" w:color="auto"/>
              </w:divBdr>
            </w:div>
            <w:div w:id="43918271">
              <w:marLeft w:val="0"/>
              <w:marRight w:val="0"/>
              <w:marTop w:val="0"/>
              <w:marBottom w:val="0"/>
              <w:divBdr>
                <w:top w:val="none" w:sz="0" w:space="0" w:color="auto"/>
                <w:left w:val="none" w:sz="0" w:space="0" w:color="auto"/>
                <w:bottom w:val="none" w:sz="0" w:space="0" w:color="auto"/>
                <w:right w:val="none" w:sz="0" w:space="0" w:color="auto"/>
              </w:divBdr>
            </w:div>
            <w:div w:id="1442601723">
              <w:marLeft w:val="0"/>
              <w:marRight w:val="0"/>
              <w:marTop w:val="0"/>
              <w:marBottom w:val="0"/>
              <w:divBdr>
                <w:top w:val="none" w:sz="0" w:space="0" w:color="auto"/>
                <w:left w:val="none" w:sz="0" w:space="0" w:color="auto"/>
                <w:bottom w:val="none" w:sz="0" w:space="0" w:color="auto"/>
                <w:right w:val="none" w:sz="0" w:space="0" w:color="auto"/>
              </w:divBdr>
            </w:div>
            <w:div w:id="47194963">
              <w:marLeft w:val="0"/>
              <w:marRight w:val="0"/>
              <w:marTop w:val="0"/>
              <w:marBottom w:val="0"/>
              <w:divBdr>
                <w:top w:val="none" w:sz="0" w:space="0" w:color="auto"/>
                <w:left w:val="none" w:sz="0" w:space="0" w:color="auto"/>
                <w:bottom w:val="none" w:sz="0" w:space="0" w:color="auto"/>
                <w:right w:val="none" w:sz="0" w:space="0" w:color="auto"/>
              </w:divBdr>
            </w:div>
            <w:div w:id="1006830404">
              <w:marLeft w:val="0"/>
              <w:marRight w:val="0"/>
              <w:marTop w:val="0"/>
              <w:marBottom w:val="0"/>
              <w:divBdr>
                <w:top w:val="none" w:sz="0" w:space="0" w:color="auto"/>
                <w:left w:val="none" w:sz="0" w:space="0" w:color="auto"/>
                <w:bottom w:val="none" w:sz="0" w:space="0" w:color="auto"/>
                <w:right w:val="none" w:sz="0" w:space="0" w:color="auto"/>
              </w:divBdr>
            </w:div>
            <w:div w:id="1048721331">
              <w:marLeft w:val="0"/>
              <w:marRight w:val="0"/>
              <w:marTop w:val="0"/>
              <w:marBottom w:val="0"/>
              <w:divBdr>
                <w:top w:val="none" w:sz="0" w:space="0" w:color="auto"/>
                <w:left w:val="none" w:sz="0" w:space="0" w:color="auto"/>
                <w:bottom w:val="none" w:sz="0" w:space="0" w:color="auto"/>
                <w:right w:val="none" w:sz="0" w:space="0" w:color="auto"/>
              </w:divBdr>
            </w:div>
            <w:div w:id="1933198186">
              <w:marLeft w:val="0"/>
              <w:marRight w:val="0"/>
              <w:marTop w:val="0"/>
              <w:marBottom w:val="0"/>
              <w:divBdr>
                <w:top w:val="none" w:sz="0" w:space="0" w:color="auto"/>
                <w:left w:val="none" w:sz="0" w:space="0" w:color="auto"/>
                <w:bottom w:val="none" w:sz="0" w:space="0" w:color="auto"/>
                <w:right w:val="none" w:sz="0" w:space="0" w:color="auto"/>
              </w:divBdr>
            </w:div>
            <w:div w:id="1453554819">
              <w:marLeft w:val="0"/>
              <w:marRight w:val="0"/>
              <w:marTop w:val="0"/>
              <w:marBottom w:val="0"/>
              <w:divBdr>
                <w:top w:val="none" w:sz="0" w:space="0" w:color="auto"/>
                <w:left w:val="none" w:sz="0" w:space="0" w:color="auto"/>
                <w:bottom w:val="none" w:sz="0" w:space="0" w:color="auto"/>
                <w:right w:val="none" w:sz="0" w:space="0" w:color="auto"/>
              </w:divBdr>
            </w:div>
            <w:div w:id="1503620383">
              <w:marLeft w:val="0"/>
              <w:marRight w:val="0"/>
              <w:marTop w:val="0"/>
              <w:marBottom w:val="0"/>
              <w:divBdr>
                <w:top w:val="none" w:sz="0" w:space="0" w:color="auto"/>
                <w:left w:val="none" w:sz="0" w:space="0" w:color="auto"/>
                <w:bottom w:val="none" w:sz="0" w:space="0" w:color="auto"/>
                <w:right w:val="none" w:sz="0" w:space="0" w:color="auto"/>
              </w:divBdr>
            </w:div>
            <w:div w:id="1564675198">
              <w:marLeft w:val="0"/>
              <w:marRight w:val="0"/>
              <w:marTop w:val="0"/>
              <w:marBottom w:val="0"/>
              <w:divBdr>
                <w:top w:val="none" w:sz="0" w:space="0" w:color="auto"/>
                <w:left w:val="none" w:sz="0" w:space="0" w:color="auto"/>
                <w:bottom w:val="none" w:sz="0" w:space="0" w:color="auto"/>
                <w:right w:val="none" w:sz="0" w:space="0" w:color="auto"/>
              </w:divBdr>
            </w:div>
            <w:div w:id="1266425053">
              <w:marLeft w:val="0"/>
              <w:marRight w:val="0"/>
              <w:marTop w:val="0"/>
              <w:marBottom w:val="0"/>
              <w:divBdr>
                <w:top w:val="none" w:sz="0" w:space="0" w:color="auto"/>
                <w:left w:val="none" w:sz="0" w:space="0" w:color="auto"/>
                <w:bottom w:val="none" w:sz="0" w:space="0" w:color="auto"/>
                <w:right w:val="none" w:sz="0" w:space="0" w:color="auto"/>
              </w:divBdr>
            </w:div>
            <w:div w:id="1669747742">
              <w:marLeft w:val="0"/>
              <w:marRight w:val="0"/>
              <w:marTop w:val="0"/>
              <w:marBottom w:val="0"/>
              <w:divBdr>
                <w:top w:val="none" w:sz="0" w:space="0" w:color="auto"/>
                <w:left w:val="none" w:sz="0" w:space="0" w:color="auto"/>
                <w:bottom w:val="none" w:sz="0" w:space="0" w:color="auto"/>
                <w:right w:val="none" w:sz="0" w:space="0" w:color="auto"/>
              </w:divBdr>
            </w:div>
            <w:div w:id="700473926">
              <w:marLeft w:val="0"/>
              <w:marRight w:val="0"/>
              <w:marTop w:val="0"/>
              <w:marBottom w:val="0"/>
              <w:divBdr>
                <w:top w:val="none" w:sz="0" w:space="0" w:color="auto"/>
                <w:left w:val="none" w:sz="0" w:space="0" w:color="auto"/>
                <w:bottom w:val="none" w:sz="0" w:space="0" w:color="auto"/>
                <w:right w:val="none" w:sz="0" w:space="0" w:color="auto"/>
              </w:divBdr>
            </w:div>
            <w:div w:id="1313412266">
              <w:marLeft w:val="0"/>
              <w:marRight w:val="0"/>
              <w:marTop w:val="0"/>
              <w:marBottom w:val="0"/>
              <w:divBdr>
                <w:top w:val="none" w:sz="0" w:space="0" w:color="auto"/>
                <w:left w:val="none" w:sz="0" w:space="0" w:color="auto"/>
                <w:bottom w:val="none" w:sz="0" w:space="0" w:color="auto"/>
                <w:right w:val="none" w:sz="0" w:space="0" w:color="auto"/>
              </w:divBdr>
            </w:div>
            <w:div w:id="1524974748">
              <w:marLeft w:val="0"/>
              <w:marRight w:val="0"/>
              <w:marTop w:val="0"/>
              <w:marBottom w:val="0"/>
              <w:divBdr>
                <w:top w:val="none" w:sz="0" w:space="0" w:color="auto"/>
                <w:left w:val="none" w:sz="0" w:space="0" w:color="auto"/>
                <w:bottom w:val="none" w:sz="0" w:space="0" w:color="auto"/>
                <w:right w:val="none" w:sz="0" w:space="0" w:color="auto"/>
              </w:divBdr>
            </w:div>
            <w:div w:id="1013142213">
              <w:marLeft w:val="0"/>
              <w:marRight w:val="0"/>
              <w:marTop w:val="0"/>
              <w:marBottom w:val="0"/>
              <w:divBdr>
                <w:top w:val="none" w:sz="0" w:space="0" w:color="auto"/>
                <w:left w:val="none" w:sz="0" w:space="0" w:color="auto"/>
                <w:bottom w:val="none" w:sz="0" w:space="0" w:color="auto"/>
                <w:right w:val="none" w:sz="0" w:space="0" w:color="auto"/>
              </w:divBdr>
            </w:div>
            <w:div w:id="1680808482">
              <w:marLeft w:val="0"/>
              <w:marRight w:val="0"/>
              <w:marTop w:val="0"/>
              <w:marBottom w:val="0"/>
              <w:divBdr>
                <w:top w:val="none" w:sz="0" w:space="0" w:color="auto"/>
                <w:left w:val="none" w:sz="0" w:space="0" w:color="auto"/>
                <w:bottom w:val="none" w:sz="0" w:space="0" w:color="auto"/>
                <w:right w:val="none" w:sz="0" w:space="0" w:color="auto"/>
              </w:divBdr>
            </w:div>
            <w:div w:id="313529422">
              <w:marLeft w:val="0"/>
              <w:marRight w:val="0"/>
              <w:marTop w:val="0"/>
              <w:marBottom w:val="0"/>
              <w:divBdr>
                <w:top w:val="none" w:sz="0" w:space="0" w:color="auto"/>
                <w:left w:val="none" w:sz="0" w:space="0" w:color="auto"/>
                <w:bottom w:val="none" w:sz="0" w:space="0" w:color="auto"/>
                <w:right w:val="none" w:sz="0" w:space="0" w:color="auto"/>
              </w:divBdr>
            </w:div>
            <w:div w:id="2111076858">
              <w:marLeft w:val="0"/>
              <w:marRight w:val="0"/>
              <w:marTop w:val="0"/>
              <w:marBottom w:val="0"/>
              <w:divBdr>
                <w:top w:val="none" w:sz="0" w:space="0" w:color="auto"/>
                <w:left w:val="none" w:sz="0" w:space="0" w:color="auto"/>
                <w:bottom w:val="none" w:sz="0" w:space="0" w:color="auto"/>
                <w:right w:val="none" w:sz="0" w:space="0" w:color="auto"/>
              </w:divBdr>
            </w:div>
            <w:div w:id="685600079">
              <w:marLeft w:val="0"/>
              <w:marRight w:val="0"/>
              <w:marTop w:val="0"/>
              <w:marBottom w:val="0"/>
              <w:divBdr>
                <w:top w:val="none" w:sz="0" w:space="0" w:color="auto"/>
                <w:left w:val="none" w:sz="0" w:space="0" w:color="auto"/>
                <w:bottom w:val="none" w:sz="0" w:space="0" w:color="auto"/>
                <w:right w:val="none" w:sz="0" w:space="0" w:color="auto"/>
              </w:divBdr>
            </w:div>
            <w:div w:id="678122044">
              <w:marLeft w:val="0"/>
              <w:marRight w:val="0"/>
              <w:marTop w:val="0"/>
              <w:marBottom w:val="0"/>
              <w:divBdr>
                <w:top w:val="none" w:sz="0" w:space="0" w:color="auto"/>
                <w:left w:val="none" w:sz="0" w:space="0" w:color="auto"/>
                <w:bottom w:val="none" w:sz="0" w:space="0" w:color="auto"/>
                <w:right w:val="none" w:sz="0" w:space="0" w:color="auto"/>
              </w:divBdr>
            </w:div>
            <w:div w:id="1548761011">
              <w:marLeft w:val="0"/>
              <w:marRight w:val="0"/>
              <w:marTop w:val="0"/>
              <w:marBottom w:val="0"/>
              <w:divBdr>
                <w:top w:val="none" w:sz="0" w:space="0" w:color="auto"/>
                <w:left w:val="none" w:sz="0" w:space="0" w:color="auto"/>
                <w:bottom w:val="none" w:sz="0" w:space="0" w:color="auto"/>
                <w:right w:val="none" w:sz="0" w:space="0" w:color="auto"/>
              </w:divBdr>
            </w:div>
            <w:div w:id="1445727393">
              <w:marLeft w:val="0"/>
              <w:marRight w:val="0"/>
              <w:marTop w:val="0"/>
              <w:marBottom w:val="0"/>
              <w:divBdr>
                <w:top w:val="none" w:sz="0" w:space="0" w:color="auto"/>
                <w:left w:val="none" w:sz="0" w:space="0" w:color="auto"/>
                <w:bottom w:val="none" w:sz="0" w:space="0" w:color="auto"/>
                <w:right w:val="none" w:sz="0" w:space="0" w:color="auto"/>
              </w:divBdr>
            </w:div>
            <w:div w:id="114178193">
              <w:marLeft w:val="0"/>
              <w:marRight w:val="0"/>
              <w:marTop w:val="0"/>
              <w:marBottom w:val="0"/>
              <w:divBdr>
                <w:top w:val="none" w:sz="0" w:space="0" w:color="auto"/>
                <w:left w:val="none" w:sz="0" w:space="0" w:color="auto"/>
                <w:bottom w:val="none" w:sz="0" w:space="0" w:color="auto"/>
                <w:right w:val="none" w:sz="0" w:space="0" w:color="auto"/>
              </w:divBdr>
            </w:div>
            <w:div w:id="864557706">
              <w:marLeft w:val="0"/>
              <w:marRight w:val="0"/>
              <w:marTop w:val="0"/>
              <w:marBottom w:val="0"/>
              <w:divBdr>
                <w:top w:val="none" w:sz="0" w:space="0" w:color="auto"/>
                <w:left w:val="none" w:sz="0" w:space="0" w:color="auto"/>
                <w:bottom w:val="none" w:sz="0" w:space="0" w:color="auto"/>
                <w:right w:val="none" w:sz="0" w:space="0" w:color="auto"/>
              </w:divBdr>
            </w:div>
            <w:div w:id="748648624">
              <w:marLeft w:val="0"/>
              <w:marRight w:val="0"/>
              <w:marTop w:val="0"/>
              <w:marBottom w:val="0"/>
              <w:divBdr>
                <w:top w:val="none" w:sz="0" w:space="0" w:color="auto"/>
                <w:left w:val="none" w:sz="0" w:space="0" w:color="auto"/>
                <w:bottom w:val="none" w:sz="0" w:space="0" w:color="auto"/>
                <w:right w:val="none" w:sz="0" w:space="0" w:color="auto"/>
              </w:divBdr>
            </w:div>
            <w:div w:id="398478247">
              <w:marLeft w:val="0"/>
              <w:marRight w:val="0"/>
              <w:marTop w:val="0"/>
              <w:marBottom w:val="0"/>
              <w:divBdr>
                <w:top w:val="none" w:sz="0" w:space="0" w:color="auto"/>
                <w:left w:val="none" w:sz="0" w:space="0" w:color="auto"/>
                <w:bottom w:val="none" w:sz="0" w:space="0" w:color="auto"/>
                <w:right w:val="none" w:sz="0" w:space="0" w:color="auto"/>
              </w:divBdr>
            </w:div>
            <w:div w:id="1806895043">
              <w:marLeft w:val="0"/>
              <w:marRight w:val="0"/>
              <w:marTop w:val="0"/>
              <w:marBottom w:val="0"/>
              <w:divBdr>
                <w:top w:val="none" w:sz="0" w:space="0" w:color="auto"/>
                <w:left w:val="none" w:sz="0" w:space="0" w:color="auto"/>
                <w:bottom w:val="none" w:sz="0" w:space="0" w:color="auto"/>
                <w:right w:val="none" w:sz="0" w:space="0" w:color="auto"/>
              </w:divBdr>
            </w:div>
            <w:div w:id="1157459634">
              <w:marLeft w:val="0"/>
              <w:marRight w:val="0"/>
              <w:marTop w:val="0"/>
              <w:marBottom w:val="0"/>
              <w:divBdr>
                <w:top w:val="none" w:sz="0" w:space="0" w:color="auto"/>
                <w:left w:val="none" w:sz="0" w:space="0" w:color="auto"/>
                <w:bottom w:val="none" w:sz="0" w:space="0" w:color="auto"/>
                <w:right w:val="none" w:sz="0" w:space="0" w:color="auto"/>
              </w:divBdr>
            </w:div>
            <w:div w:id="1048381700">
              <w:marLeft w:val="0"/>
              <w:marRight w:val="0"/>
              <w:marTop w:val="0"/>
              <w:marBottom w:val="0"/>
              <w:divBdr>
                <w:top w:val="none" w:sz="0" w:space="0" w:color="auto"/>
                <w:left w:val="none" w:sz="0" w:space="0" w:color="auto"/>
                <w:bottom w:val="none" w:sz="0" w:space="0" w:color="auto"/>
                <w:right w:val="none" w:sz="0" w:space="0" w:color="auto"/>
              </w:divBdr>
            </w:div>
            <w:div w:id="1627615735">
              <w:marLeft w:val="0"/>
              <w:marRight w:val="0"/>
              <w:marTop w:val="0"/>
              <w:marBottom w:val="0"/>
              <w:divBdr>
                <w:top w:val="none" w:sz="0" w:space="0" w:color="auto"/>
                <w:left w:val="none" w:sz="0" w:space="0" w:color="auto"/>
                <w:bottom w:val="none" w:sz="0" w:space="0" w:color="auto"/>
                <w:right w:val="none" w:sz="0" w:space="0" w:color="auto"/>
              </w:divBdr>
            </w:div>
            <w:div w:id="1044522541">
              <w:marLeft w:val="0"/>
              <w:marRight w:val="0"/>
              <w:marTop w:val="0"/>
              <w:marBottom w:val="0"/>
              <w:divBdr>
                <w:top w:val="none" w:sz="0" w:space="0" w:color="auto"/>
                <w:left w:val="none" w:sz="0" w:space="0" w:color="auto"/>
                <w:bottom w:val="none" w:sz="0" w:space="0" w:color="auto"/>
                <w:right w:val="none" w:sz="0" w:space="0" w:color="auto"/>
              </w:divBdr>
            </w:div>
            <w:div w:id="364067268">
              <w:marLeft w:val="0"/>
              <w:marRight w:val="0"/>
              <w:marTop w:val="0"/>
              <w:marBottom w:val="0"/>
              <w:divBdr>
                <w:top w:val="none" w:sz="0" w:space="0" w:color="auto"/>
                <w:left w:val="none" w:sz="0" w:space="0" w:color="auto"/>
                <w:bottom w:val="none" w:sz="0" w:space="0" w:color="auto"/>
                <w:right w:val="none" w:sz="0" w:space="0" w:color="auto"/>
              </w:divBdr>
            </w:div>
            <w:div w:id="987201192">
              <w:marLeft w:val="0"/>
              <w:marRight w:val="0"/>
              <w:marTop w:val="0"/>
              <w:marBottom w:val="0"/>
              <w:divBdr>
                <w:top w:val="none" w:sz="0" w:space="0" w:color="auto"/>
                <w:left w:val="none" w:sz="0" w:space="0" w:color="auto"/>
                <w:bottom w:val="none" w:sz="0" w:space="0" w:color="auto"/>
                <w:right w:val="none" w:sz="0" w:space="0" w:color="auto"/>
              </w:divBdr>
            </w:div>
            <w:div w:id="261031310">
              <w:marLeft w:val="0"/>
              <w:marRight w:val="0"/>
              <w:marTop w:val="0"/>
              <w:marBottom w:val="0"/>
              <w:divBdr>
                <w:top w:val="none" w:sz="0" w:space="0" w:color="auto"/>
                <w:left w:val="none" w:sz="0" w:space="0" w:color="auto"/>
                <w:bottom w:val="none" w:sz="0" w:space="0" w:color="auto"/>
                <w:right w:val="none" w:sz="0" w:space="0" w:color="auto"/>
              </w:divBdr>
            </w:div>
            <w:div w:id="468860182">
              <w:marLeft w:val="0"/>
              <w:marRight w:val="0"/>
              <w:marTop w:val="0"/>
              <w:marBottom w:val="0"/>
              <w:divBdr>
                <w:top w:val="none" w:sz="0" w:space="0" w:color="auto"/>
                <w:left w:val="none" w:sz="0" w:space="0" w:color="auto"/>
                <w:bottom w:val="none" w:sz="0" w:space="0" w:color="auto"/>
                <w:right w:val="none" w:sz="0" w:space="0" w:color="auto"/>
              </w:divBdr>
            </w:div>
            <w:div w:id="410129624">
              <w:marLeft w:val="0"/>
              <w:marRight w:val="0"/>
              <w:marTop w:val="0"/>
              <w:marBottom w:val="0"/>
              <w:divBdr>
                <w:top w:val="none" w:sz="0" w:space="0" w:color="auto"/>
                <w:left w:val="none" w:sz="0" w:space="0" w:color="auto"/>
                <w:bottom w:val="none" w:sz="0" w:space="0" w:color="auto"/>
                <w:right w:val="none" w:sz="0" w:space="0" w:color="auto"/>
              </w:divBdr>
            </w:div>
            <w:div w:id="951860699">
              <w:marLeft w:val="0"/>
              <w:marRight w:val="0"/>
              <w:marTop w:val="0"/>
              <w:marBottom w:val="0"/>
              <w:divBdr>
                <w:top w:val="none" w:sz="0" w:space="0" w:color="auto"/>
                <w:left w:val="none" w:sz="0" w:space="0" w:color="auto"/>
                <w:bottom w:val="none" w:sz="0" w:space="0" w:color="auto"/>
                <w:right w:val="none" w:sz="0" w:space="0" w:color="auto"/>
              </w:divBdr>
            </w:div>
            <w:div w:id="497353601">
              <w:marLeft w:val="0"/>
              <w:marRight w:val="0"/>
              <w:marTop w:val="0"/>
              <w:marBottom w:val="0"/>
              <w:divBdr>
                <w:top w:val="none" w:sz="0" w:space="0" w:color="auto"/>
                <w:left w:val="none" w:sz="0" w:space="0" w:color="auto"/>
                <w:bottom w:val="none" w:sz="0" w:space="0" w:color="auto"/>
                <w:right w:val="none" w:sz="0" w:space="0" w:color="auto"/>
              </w:divBdr>
            </w:div>
            <w:div w:id="69545432">
              <w:marLeft w:val="0"/>
              <w:marRight w:val="0"/>
              <w:marTop w:val="0"/>
              <w:marBottom w:val="0"/>
              <w:divBdr>
                <w:top w:val="none" w:sz="0" w:space="0" w:color="auto"/>
                <w:left w:val="none" w:sz="0" w:space="0" w:color="auto"/>
                <w:bottom w:val="none" w:sz="0" w:space="0" w:color="auto"/>
                <w:right w:val="none" w:sz="0" w:space="0" w:color="auto"/>
              </w:divBdr>
            </w:div>
            <w:div w:id="1125658678">
              <w:marLeft w:val="0"/>
              <w:marRight w:val="0"/>
              <w:marTop w:val="0"/>
              <w:marBottom w:val="0"/>
              <w:divBdr>
                <w:top w:val="none" w:sz="0" w:space="0" w:color="auto"/>
                <w:left w:val="none" w:sz="0" w:space="0" w:color="auto"/>
                <w:bottom w:val="none" w:sz="0" w:space="0" w:color="auto"/>
                <w:right w:val="none" w:sz="0" w:space="0" w:color="auto"/>
              </w:divBdr>
            </w:div>
            <w:div w:id="426460898">
              <w:marLeft w:val="0"/>
              <w:marRight w:val="0"/>
              <w:marTop w:val="0"/>
              <w:marBottom w:val="0"/>
              <w:divBdr>
                <w:top w:val="none" w:sz="0" w:space="0" w:color="auto"/>
                <w:left w:val="none" w:sz="0" w:space="0" w:color="auto"/>
                <w:bottom w:val="none" w:sz="0" w:space="0" w:color="auto"/>
                <w:right w:val="none" w:sz="0" w:space="0" w:color="auto"/>
              </w:divBdr>
            </w:div>
            <w:div w:id="1580404270">
              <w:marLeft w:val="0"/>
              <w:marRight w:val="0"/>
              <w:marTop w:val="0"/>
              <w:marBottom w:val="0"/>
              <w:divBdr>
                <w:top w:val="none" w:sz="0" w:space="0" w:color="auto"/>
                <w:left w:val="none" w:sz="0" w:space="0" w:color="auto"/>
                <w:bottom w:val="none" w:sz="0" w:space="0" w:color="auto"/>
                <w:right w:val="none" w:sz="0" w:space="0" w:color="auto"/>
              </w:divBdr>
            </w:div>
            <w:div w:id="1960647327">
              <w:marLeft w:val="0"/>
              <w:marRight w:val="0"/>
              <w:marTop w:val="0"/>
              <w:marBottom w:val="0"/>
              <w:divBdr>
                <w:top w:val="none" w:sz="0" w:space="0" w:color="auto"/>
                <w:left w:val="none" w:sz="0" w:space="0" w:color="auto"/>
                <w:bottom w:val="none" w:sz="0" w:space="0" w:color="auto"/>
                <w:right w:val="none" w:sz="0" w:space="0" w:color="auto"/>
              </w:divBdr>
            </w:div>
            <w:div w:id="1182204189">
              <w:marLeft w:val="0"/>
              <w:marRight w:val="0"/>
              <w:marTop w:val="0"/>
              <w:marBottom w:val="0"/>
              <w:divBdr>
                <w:top w:val="none" w:sz="0" w:space="0" w:color="auto"/>
                <w:left w:val="none" w:sz="0" w:space="0" w:color="auto"/>
                <w:bottom w:val="none" w:sz="0" w:space="0" w:color="auto"/>
                <w:right w:val="none" w:sz="0" w:space="0" w:color="auto"/>
              </w:divBdr>
            </w:div>
            <w:div w:id="1116559751">
              <w:marLeft w:val="0"/>
              <w:marRight w:val="0"/>
              <w:marTop w:val="0"/>
              <w:marBottom w:val="0"/>
              <w:divBdr>
                <w:top w:val="none" w:sz="0" w:space="0" w:color="auto"/>
                <w:left w:val="none" w:sz="0" w:space="0" w:color="auto"/>
                <w:bottom w:val="none" w:sz="0" w:space="0" w:color="auto"/>
                <w:right w:val="none" w:sz="0" w:space="0" w:color="auto"/>
              </w:divBdr>
            </w:div>
            <w:div w:id="740981337">
              <w:marLeft w:val="0"/>
              <w:marRight w:val="0"/>
              <w:marTop w:val="0"/>
              <w:marBottom w:val="0"/>
              <w:divBdr>
                <w:top w:val="none" w:sz="0" w:space="0" w:color="auto"/>
                <w:left w:val="none" w:sz="0" w:space="0" w:color="auto"/>
                <w:bottom w:val="none" w:sz="0" w:space="0" w:color="auto"/>
                <w:right w:val="none" w:sz="0" w:space="0" w:color="auto"/>
              </w:divBdr>
            </w:div>
            <w:div w:id="1602563044">
              <w:marLeft w:val="0"/>
              <w:marRight w:val="0"/>
              <w:marTop w:val="0"/>
              <w:marBottom w:val="0"/>
              <w:divBdr>
                <w:top w:val="none" w:sz="0" w:space="0" w:color="auto"/>
                <w:left w:val="none" w:sz="0" w:space="0" w:color="auto"/>
                <w:bottom w:val="none" w:sz="0" w:space="0" w:color="auto"/>
                <w:right w:val="none" w:sz="0" w:space="0" w:color="auto"/>
              </w:divBdr>
            </w:div>
            <w:div w:id="1515653301">
              <w:marLeft w:val="0"/>
              <w:marRight w:val="0"/>
              <w:marTop w:val="0"/>
              <w:marBottom w:val="0"/>
              <w:divBdr>
                <w:top w:val="none" w:sz="0" w:space="0" w:color="auto"/>
                <w:left w:val="none" w:sz="0" w:space="0" w:color="auto"/>
                <w:bottom w:val="none" w:sz="0" w:space="0" w:color="auto"/>
                <w:right w:val="none" w:sz="0" w:space="0" w:color="auto"/>
              </w:divBdr>
            </w:div>
            <w:div w:id="404646780">
              <w:marLeft w:val="0"/>
              <w:marRight w:val="0"/>
              <w:marTop w:val="0"/>
              <w:marBottom w:val="0"/>
              <w:divBdr>
                <w:top w:val="none" w:sz="0" w:space="0" w:color="auto"/>
                <w:left w:val="none" w:sz="0" w:space="0" w:color="auto"/>
                <w:bottom w:val="none" w:sz="0" w:space="0" w:color="auto"/>
                <w:right w:val="none" w:sz="0" w:space="0" w:color="auto"/>
              </w:divBdr>
            </w:div>
            <w:div w:id="357631463">
              <w:marLeft w:val="0"/>
              <w:marRight w:val="0"/>
              <w:marTop w:val="0"/>
              <w:marBottom w:val="0"/>
              <w:divBdr>
                <w:top w:val="none" w:sz="0" w:space="0" w:color="auto"/>
                <w:left w:val="none" w:sz="0" w:space="0" w:color="auto"/>
                <w:bottom w:val="none" w:sz="0" w:space="0" w:color="auto"/>
                <w:right w:val="none" w:sz="0" w:space="0" w:color="auto"/>
              </w:divBdr>
            </w:div>
            <w:div w:id="1816024258">
              <w:marLeft w:val="0"/>
              <w:marRight w:val="0"/>
              <w:marTop w:val="0"/>
              <w:marBottom w:val="0"/>
              <w:divBdr>
                <w:top w:val="none" w:sz="0" w:space="0" w:color="auto"/>
                <w:left w:val="none" w:sz="0" w:space="0" w:color="auto"/>
                <w:bottom w:val="none" w:sz="0" w:space="0" w:color="auto"/>
                <w:right w:val="none" w:sz="0" w:space="0" w:color="auto"/>
              </w:divBdr>
            </w:div>
            <w:div w:id="676081508">
              <w:marLeft w:val="0"/>
              <w:marRight w:val="0"/>
              <w:marTop w:val="0"/>
              <w:marBottom w:val="0"/>
              <w:divBdr>
                <w:top w:val="none" w:sz="0" w:space="0" w:color="auto"/>
                <w:left w:val="none" w:sz="0" w:space="0" w:color="auto"/>
                <w:bottom w:val="none" w:sz="0" w:space="0" w:color="auto"/>
                <w:right w:val="none" w:sz="0" w:space="0" w:color="auto"/>
              </w:divBdr>
            </w:div>
            <w:div w:id="426116240">
              <w:marLeft w:val="0"/>
              <w:marRight w:val="0"/>
              <w:marTop w:val="0"/>
              <w:marBottom w:val="0"/>
              <w:divBdr>
                <w:top w:val="none" w:sz="0" w:space="0" w:color="auto"/>
                <w:left w:val="none" w:sz="0" w:space="0" w:color="auto"/>
                <w:bottom w:val="none" w:sz="0" w:space="0" w:color="auto"/>
                <w:right w:val="none" w:sz="0" w:space="0" w:color="auto"/>
              </w:divBdr>
            </w:div>
            <w:div w:id="592667788">
              <w:marLeft w:val="0"/>
              <w:marRight w:val="0"/>
              <w:marTop w:val="0"/>
              <w:marBottom w:val="0"/>
              <w:divBdr>
                <w:top w:val="none" w:sz="0" w:space="0" w:color="auto"/>
                <w:left w:val="none" w:sz="0" w:space="0" w:color="auto"/>
                <w:bottom w:val="none" w:sz="0" w:space="0" w:color="auto"/>
                <w:right w:val="none" w:sz="0" w:space="0" w:color="auto"/>
              </w:divBdr>
            </w:div>
            <w:div w:id="1826848296">
              <w:marLeft w:val="0"/>
              <w:marRight w:val="0"/>
              <w:marTop w:val="0"/>
              <w:marBottom w:val="0"/>
              <w:divBdr>
                <w:top w:val="none" w:sz="0" w:space="0" w:color="auto"/>
                <w:left w:val="none" w:sz="0" w:space="0" w:color="auto"/>
                <w:bottom w:val="none" w:sz="0" w:space="0" w:color="auto"/>
                <w:right w:val="none" w:sz="0" w:space="0" w:color="auto"/>
              </w:divBdr>
            </w:div>
            <w:div w:id="1826161363">
              <w:marLeft w:val="0"/>
              <w:marRight w:val="0"/>
              <w:marTop w:val="0"/>
              <w:marBottom w:val="0"/>
              <w:divBdr>
                <w:top w:val="none" w:sz="0" w:space="0" w:color="auto"/>
                <w:left w:val="none" w:sz="0" w:space="0" w:color="auto"/>
                <w:bottom w:val="none" w:sz="0" w:space="0" w:color="auto"/>
                <w:right w:val="none" w:sz="0" w:space="0" w:color="auto"/>
              </w:divBdr>
            </w:div>
            <w:div w:id="1542857619">
              <w:marLeft w:val="0"/>
              <w:marRight w:val="0"/>
              <w:marTop w:val="0"/>
              <w:marBottom w:val="0"/>
              <w:divBdr>
                <w:top w:val="none" w:sz="0" w:space="0" w:color="auto"/>
                <w:left w:val="none" w:sz="0" w:space="0" w:color="auto"/>
                <w:bottom w:val="none" w:sz="0" w:space="0" w:color="auto"/>
                <w:right w:val="none" w:sz="0" w:space="0" w:color="auto"/>
              </w:divBdr>
            </w:div>
            <w:div w:id="1465736540">
              <w:marLeft w:val="0"/>
              <w:marRight w:val="0"/>
              <w:marTop w:val="0"/>
              <w:marBottom w:val="0"/>
              <w:divBdr>
                <w:top w:val="none" w:sz="0" w:space="0" w:color="auto"/>
                <w:left w:val="none" w:sz="0" w:space="0" w:color="auto"/>
                <w:bottom w:val="none" w:sz="0" w:space="0" w:color="auto"/>
                <w:right w:val="none" w:sz="0" w:space="0" w:color="auto"/>
              </w:divBdr>
            </w:div>
            <w:div w:id="696780682">
              <w:marLeft w:val="0"/>
              <w:marRight w:val="0"/>
              <w:marTop w:val="0"/>
              <w:marBottom w:val="0"/>
              <w:divBdr>
                <w:top w:val="none" w:sz="0" w:space="0" w:color="auto"/>
                <w:left w:val="none" w:sz="0" w:space="0" w:color="auto"/>
                <w:bottom w:val="none" w:sz="0" w:space="0" w:color="auto"/>
                <w:right w:val="none" w:sz="0" w:space="0" w:color="auto"/>
              </w:divBdr>
            </w:div>
            <w:div w:id="1125196013">
              <w:marLeft w:val="0"/>
              <w:marRight w:val="0"/>
              <w:marTop w:val="0"/>
              <w:marBottom w:val="0"/>
              <w:divBdr>
                <w:top w:val="none" w:sz="0" w:space="0" w:color="auto"/>
                <w:left w:val="none" w:sz="0" w:space="0" w:color="auto"/>
                <w:bottom w:val="none" w:sz="0" w:space="0" w:color="auto"/>
                <w:right w:val="none" w:sz="0" w:space="0" w:color="auto"/>
              </w:divBdr>
            </w:div>
            <w:div w:id="1212693167">
              <w:marLeft w:val="0"/>
              <w:marRight w:val="0"/>
              <w:marTop w:val="0"/>
              <w:marBottom w:val="0"/>
              <w:divBdr>
                <w:top w:val="none" w:sz="0" w:space="0" w:color="auto"/>
                <w:left w:val="none" w:sz="0" w:space="0" w:color="auto"/>
                <w:bottom w:val="none" w:sz="0" w:space="0" w:color="auto"/>
                <w:right w:val="none" w:sz="0" w:space="0" w:color="auto"/>
              </w:divBdr>
            </w:div>
            <w:div w:id="1602495773">
              <w:marLeft w:val="0"/>
              <w:marRight w:val="0"/>
              <w:marTop w:val="0"/>
              <w:marBottom w:val="0"/>
              <w:divBdr>
                <w:top w:val="none" w:sz="0" w:space="0" w:color="auto"/>
                <w:left w:val="none" w:sz="0" w:space="0" w:color="auto"/>
                <w:bottom w:val="none" w:sz="0" w:space="0" w:color="auto"/>
                <w:right w:val="none" w:sz="0" w:space="0" w:color="auto"/>
              </w:divBdr>
            </w:div>
            <w:div w:id="1340037689">
              <w:marLeft w:val="0"/>
              <w:marRight w:val="0"/>
              <w:marTop w:val="0"/>
              <w:marBottom w:val="0"/>
              <w:divBdr>
                <w:top w:val="none" w:sz="0" w:space="0" w:color="auto"/>
                <w:left w:val="none" w:sz="0" w:space="0" w:color="auto"/>
                <w:bottom w:val="none" w:sz="0" w:space="0" w:color="auto"/>
                <w:right w:val="none" w:sz="0" w:space="0" w:color="auto"/>
              </w:divBdr>
            </w:div>
            <w:div w:id="1600411046">
              <w:marLeft w:val="0"/>
              <w:marRight w:val="0"/>
              <w:marTop w:val="0"/>
              <w:marBottom w:val="0"/>
              <w:divBdr>
                <w:top w:val="none" w:sz="0" w:space="0" w:color="auto"/>
                <w:left w:val="none" w:sz="0" w:space="0" w:color="auto"/>
                <w:bottom w:val="none" w:sz="0" w:space="0" w:color="auto"/>
                <w:right w:val="none" w:sz="0" w:space="0" w:color="auto"/>
              </w:divBdr>
            </w:div>
            <w:div w:id="1695114842">
              <w:marLeft w:val="0"/>
              <w:marRight w:val="0"/>
              <w:marTop w:val="0"/>
              <w:marBottom w:val="0"/>
              <w:divBdr>
                <w:top w:val="none" w:sz="0" w:space="0" w:color="auto"/>
                <w:left w:val="none" w:sz="0" w:space="0" w:color="auto"/>
                <w:bottom w:val="none" w:sz="0" w:space="0" w:color="auto"/>
                <w:right w:val="none" w:sz="0" w:space="0" w:color="auto"/>
              </w:divBdr>
            </w:div>
            <w:div w:id="730078754">
              <w:marLeft w:val="0"/>
              <w:marRight w:val="0"/>
              <w:marTop w:val="0"/>
              <w:marBottom w:val="0"/>
              <w:divBdr>
                <w:top w:val="none" w:sz="0" w:space="0" w:color="auto"/>
                <w:left w:val="none" w:sz="0" w:space="0" w:color="auto"/>
                <w:bottom w:val="none" w:sz="0" w:space="0" w:color="auto"/>
                <w:right w:val="none" w:sz="0" w:space="0" w:color="auto"/>
              </w:divBdr>
            </w:div>
            <w:div w:id="57629796">
              <w:marLeft w:val="0"/>
              <w:marRight w:val="0"/>
              <w:marTop w:val="0"/>
              <w:marBottom w:val="0"/>
              <w:divBdr>
                <w:top w:val="none" w:sz="0" w:space="0" w:color="auto"/>
                <w:left w:val="none" w:sz="0" w:space="0" w:color="auto"/>
                <w:bottom w:val="none" w:sz="0" w:space="0" w:color="auto"/>
                <w:right w:val="none" w:sz="0" w:space="0" w:color="auto"/>
              </w:divBdr>
            </w:div>
            <w:div w:id="297954481">
              <w:marLeft w:val="0"/>
              <w:marRight w:val="0"/>
              <w:marTop w:val="0"/>
              <w:marBottom w:val="0"/>
              <w:divBdr>
                <w:top w:val="none" w:sz="0" w:space="0" w:color="auto"/>
                <w:left w:val="none" w:sz="0" w:space="0" w:color="auto"/>
                <w:bottom w:val="none" w:sz="0" w:space="0" w:color="auto"/>
                <w:right w:val="none" w:sz="0" w:space="0" w:color="auto"/>
              </w:divBdr>
            </w:div>
            <w:div w:id="1747531732">
              <w:marLeft w:val="0"/>
              <w:marRight w:val="0"/>
              <w:marTop w:val="0"/>
              <w:marBottom w:val="0"/>
              <w:divBdr>
                <w:top w:val="none" w:sz="0" w:space="0" w:color="auto"/>
                <w:left w:val="none" w:sz="0" w:space="0" w:color="auto"/>
                <w:bottom w:val="none" w:sz="0" w:space="0" w:color="auto"/>
                <w:right w:val="none" w:sz="0" w:space="0" w:color="auto"/>
              </w:divBdr>
            </w:div>
            <w:div w:id="1691953776">
              <w:marLeft w:val="0"/>
              <w:marRight w:val="0"/>
              <w:marTop w:val="0"/>
              <w:marBottom w:val="0"/>
              <w:divBdr>
                <w:top w:val="none" w:sz="0" w:space="0" w:color="auto"/>
                <w:left w:val="none" w:sz="0" w:space="0" w:color="auto"/>
                <w:bottom w:val="none" w:sz="0" w:space="0" w:color="auto"/>
                <w:right w:val="none" w:sz="0" w:space="0" w:color="auto"/>
              </w:divBdr>
            </w:div>
            <w:div w:id="241334806">
              <w:marLeft w:val="0"/>
              <w:marRight w:val="0"/>
              <w:marTop w:val="0"/>
              <w:marBottom w:val="0"/>
              <w:divBdr>
                <w:top w:val="none" w:sz="0" w:space="0" w:color="auto"/>
                <w:left w:val="none" w:sz="0" w:space="0" w:color="auto"/>
                <w:bottom w:val="none" w:sz="0" w:space="0" w:color="auto"/>
                <w:right w:val="none" w:sz="0" w:space="0" w:color="auto"/>
              </w:divBdr>
            </w:div>
            <w:div w:id="1001809095">
              <w:marLeft w:val="0"/>
              <w:marRight w:val="0"/>
              <w:marTop w:val="0"/>
              <w:marBottom w:val="0"/>
              <w:divBdr>
                <w:top w:val="none" w:sz="0" w:space="0" w:color="auto"/>
                <w:left w:val="none" w:sz="0" w:space="0" w:color="auto"/>
                <w:bottom w:val="none" w:sz="0" w:space="0" w:color="auto"/>
                <w:right w:val="none" w:sz="0" w:space="0" w:color="auto"/>
              </w:divBdr>
            </w:div>
            <w:div w:id="1389956927">
              <w:marLeft w:val="0"/>
              <w:marRight w:val="0"/>
              <w:marTop w:val="0"/>
              <w:marBottom w:val="0"/>
              <w:divBdr>
                <w:top w:val="none" w:sz="0" w:space="0" w:color="auto"/>
                <w:left w:val="none" w:sz="0" w:space="0" w:color="auto"/>
                <w:bottom w:val="none" w:sz="0" w:space="0" w:color="auto"/>
                <w:right w:val="none" w:sz="0" w:space="0" w:color="auto"/>
              </w:divBdr>
            </w:div>
            <w:div w:id="2047103202">
              <w:marLeft w:val="0"/>
              <w:marRight w:val="0"/>
              <w:marTop w:val="0"/>
              <w:marBottom w:val="0"/>
              <w:divBdr>
                <w:top w:val="none" w:sz="0" w:space="0" w:color="auto"/>
                <w:left w:val="none" w:sz="0" w:space="0" w:color="auto"/>
                <w:bottom w:val="none" w:sz="0" w:space="0" w:color="auto"/>
                <w:right w:val="none" w:sz="0" w:space="0" w:color="auto"/>
              </w:divBdr>
            </w:div>
            <w:div w:id="86385235">
              <w:marLeft w:val="0"/>
              <w:marRight w:val="0"/>
              <w:marTop w:val="0"/>
              <w:marBottom w:val="0"/>
              <w:divBdr>
                <w:top w:val="none" w:sz="0" w:space="0" w:color="auto"/>
                <w:left w:val="none" w:sz="0" w:space="0" w:color="auto"/>
                <w:bottom w:val="none" w:sz="0" w:space="0" w:color="auto"/>
                <w:right w:val="none" w:sz="0" w:space="0" w:color="auto"/>
              </w:divBdr>
            </w:div>
            <w:div w:id="1734542912">
              <w:marLeft w:val="0"/>
              <w:marRight w:val="0"/>
              <w:marTop w:val="0"/>
              <w:marBottom w:val="0"/>
              <w:divBdr>
                <w:top w:val="none" w:sz="0" w:space="0" w:color="auto"/>
                <w:left w:val="none" w:sz="0" w:space="0" w:color="auto"/>
                <w:bottom w:val="none" w:sz="0" w:space="0" w:color="auto"/>
                <w:right w:val="none" w:sz="0" w:space="0" w:color="auto"/>
              </w:divBdr>
            </w:div>
            <w:div w:id="1056658021">
              <w:marLeft w:val="0"/>
              <w:marRight w:val="0"/>
              <w:marTop w:val="0"/>
              <w:marBottom w:val="0"/>
              <w:divBdr>
                <w:top w:val="none" w:sz="0" w:space="0" w:color="auto"/>
                <w:left w:val="none" w:sz="0" w:space="0" w:color="auto"/>
                <w:bottom w:val="none" w:sz="0" w:space="0" w:color="auto"/>
                <w:right w:val="none" w:sz="0" w:space="0" w:color="auto"/>
              </w:divBdr>
            </w:div>
            <w:div w:id="416827594">
              <w:marLeft w:val="0"/>
              <w:marRight w:val="0"/>
              <w:marTop w:val="0"/>
              <w:marBottom w:val="0"/>
              <w:divBdr>
                <w:top w:val="none" w:sz="0" w:space="0" w:color="auto"/>
                <w:left w:val="none" w:sz="0" w:space="0" w:color="auto"/>
                <w:bottom w:val="none" w:sz="0" w:space="0" w:color="auto"/>
                <w:right w:val="none" w:sz="0" w:space="0" w:color="auto"/>
              </w:divBdr>
            </w:div>
            <w:div w:id="82607056">
              <w:marLeft w:val="0"/>
              <w:marRight w:val="0"/>
              <w:marTop w:val="0"/>
              <w:marBottom w:val="0"/>
              <w:divBdr>
                <w:top w:val="none" w:sz="0" w:space="0" w:color="auto"/>
                <w:left w:val="none" w:sz="0" w:space="0" w:color="auto"/>
                <w:bottom w:val="none" w:sz="0" w:space="0" w:color="auto"/>
                <w:right w:val="none" w:sz="0" w:space="0" w:color="auto"/>
              </w:divBdr>
            </w:div>
            <w:div w:id="2041740291">
              <w:marLeft w:val="0"/>
              <w:marRight w:val="0"/>
              <w:marTop w:val="0"/>
              <w:marBottom w:val="0"/>
              <w:divBdr>
                <w:top w:val="none" w:sz="0" w:space="0" w:color="auto"/>
                <w:left w:val="none" w:sz="0" w:space="0" w:color="auto"/>
                <w:bottom w:val="none" w:sz="0" w:space="0" w:color="auto"/>
                <w:right w:val="none" w:sz="0" w:space="0" w:color="auto"/>
              </w:divBdr>
            </w:div>
            <w:div w:id="663972219">
              <w:marLeft w:val="0"/>
              <w:marRight w:val="0"/>
              <w:marTop w:val="0"/>
              <w:marBottom w:val="0"/>
              <w:divBdr>
                <w:top w:val="none" w:sz="0" w:space="0" w:color="auto"/>
                <w:left w:val="none" w:sz="0" w:space="0" w:color="auto"/>
                <w:bottom w:val="none" w:sz="0" w:space="0" w:color="auto"/>
                <w:right w:val="none" w:sz="0" w:space="0" w:color="auto"/>
              </w:divBdr>
            </w:div>
            <w:div w:id="722482046">
              <w:marLeft w:val="0"/>
              <w:marRight w:val="0"/>
              <w:marTop w:val="0"/>
              <w:marBottom w:val="0"/>
              <w:divBdr>
                <w:top w:val="none" w:sz="0" w:space="0" w:color="auto"/>
                <w:left w:val="none" w:sz="0" w:space="0" w:color="auto"/>
                <w:bottom w:val="none" w:sz="0" w:space="0" w:color="auto"/>
                <w:right w:val="none" w:sz="0" w:space="0" w:color="auto"/>
              </w:divBdr>
            </w:div>
            <w:div w:id="1915779778">
              <w:marLeft w:val="0"/>
              <w:marRight w:val="0"/>
              <w:marTop w:val="0"/>
              <w:marBottom w:val="0"/>
              <w:divBdr>
                <w:top w:val="none" w:sz="0" w:space="0" w:color="auto"/>
                <w:left w:val="none" w:sz="0" w:space="0" w:color="auto"/>
                <w:bottom w:val="none" w:sz="0" w:space="0" w:color="auto"/>
                <w:right w:val="none" w:sz="0" w:space="0" w:color="auto"/>
              </w:divBdr>
            </w:div>
            <w:div w:id="336466876">
              <w:marLeft w:val="0"/>
              <w:marRight w:val="0"/>
              <w:marTop w:val="0"/>
              <w:marBottom w:val="0"/>
              <w:divBdr>
                <w:top w:val="none" w:sz="0" w:space="0" w:color="auto"/>
                <w:left w:val="none" w:sz="0" w:space="0" w:color="auto"/>
                <w:bottom w:val="none" w:sz="0" w:space="0" w:color="auto"/>
                <w:right w:val="none" w:sz="0" w:space="0" w:color="auto"/>
              </w:divBdr>
            </w:div>
            <w:div w:id="787967691">
              <w:marLeft w:val="0"/>
              <w:marRight w:val="0"/>
              <w:marTop w:val="0"/>
              <w:marBottom w:val="0"/>
              <w:divBdr>
                <w:top w:val="none" w:sz="0" w:space="0" w:color="auto"/>
                <w:left w:val="none" w:sz="0" w:space="0" w:color="auto"/>
                <w:bottom w:val="none" w:sz="0" w:space="0" w:color="auto"/>
                <w:right w:val="none" w:sz="0" w:space="0" w:color="auto"/>
              </w:divBdr>
            </w:div>
            <w:div w:id="338974290">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 w:id="525367521">
              <w:marLeft w:val="0"/>
              <w:marRight w:val="0"/>
              <w:marTop w:val="0"/>
              <w:marBottom w:val="0"/>
              <w:divBdr>
                <w:top w:val="none" w:sz="0" w:space="0" w:color="auto"/>
                <w:left w:val="none" w:sz="0" w:space="0" w:color="auto"/>
                <w:bottom w:val="none" w:sz="0" w:space="0" w:color="auto"/>
                <w:right w:val="none" w:sz="0" w:space="0" w:color="auto"/>
              </w:divBdr>
            </w:div>
            <w:div w:id="1854105305">
              <w:marLeft w:val="0"/>
              <w:marRight w:val="0"/>
              <w:marTop w:val="0"/>
              <w:marBottom w:val="0"/>
              <w:divBdr>
                <w:top w:val="none" w:sz="0" w:space="0" w:color="auto"/>
                <w:left w:val="none" w:sz="0" w:space="0" w:color="auto"/>
                <w:bottom w:val="none" w:sz="0" w:space="0" w:color="auto"/>
                <w:right w:val="none" w:sz="0" w:space="0" w:color="auto"/>
              </w:divBdr>
            </w:div>
            <w:div w:id="780076445">
              <w:marLeft w:val="0"/>
              <w:marRight w:val="0"/>
              <w:marTop w:val="0"/>
              <w:marBottom w:val="0"/>
              <w:divBdr>
                <w:top w:val="none" w:sz="0" w:space="0" w:color="auto"/>
                <w:left w:val="none" w:sz="0" w:space="0" w:color="auto"/>
                <w:bottom w:val="none" w:sz="0" w:space="0" w:color="auto"/>
                <w:right w:val="none" w:sz="0" w:space="0" w:color="auto"/>
              </w:divBdr>
            </w:div>
            <w:div w:id="1694529350">
              <w:marLeft w:val="0"/>
              <w:marRight w:val="0"/>
              <w:marTop w:val="0"/>
              <w:marBottom w:val="0"/>
              <w:divBdr>
                <w:top w:val="none" w:sz="0" w:space="0" w:color="auto"/>
                <w:left w:val="none" w:sz="0" w:space="0" w:color="auto"/>
                <w:bottom w:val="none" w:sz="0" w:space="0" w:color="auto"/>
                <w:right w:val="none" w:sz="0" w:space="0" w:color="auto"/>
              </w:divBdr>
            </w:div>
            <w:div w:id="1630474862">
              <w:marLeft w:val="0"/>
              <w:marRight w:val="0"/>
              <w:marTop w:val="0"/>
              <w:marBottom w:val="0"/>
              <w:divBdr>
                <w:top w:val="none" w:sz="0" w:space="0" w:color="auto"/>
                <w:left w:val="none" w:sz="0" w:space="0" w:color="auto"/>
                <w:bottom w:val="none" w:sz="0" w:space="0" w:color="auto"/>
                <w:right w:val="none" w:sz="0" w:space="0" w:color="auto"/>
              </w:divBdr>
            </w:div>
            <w:div w:id="34738004">
              <w:marLeft w:val="0"/>
              <w:marRight w:val="0"/>
              <w:marTop w:val="0"/>
              <w:marBottom w:val="0"/>
              <w:divBdr>
                <w:top w:val="none" w:sz="0" w:space="0" w:color="auto"/>
                <w:left w:val="none" w:sz="0" w:space="0" w:color="auto"/>
                <w:bottom w:val="none" w:sz="0" w:space="0" w:color="auto"/>
                <w:right w:val="none" w:sz="0" w:space="0" w:color="auto"/>
              </w:divBdr>
            </w:div>
            <w:div w:id="290794623">
              <w:marLeft w:val="0"/>
              <w:marRight w:val="0"/>
              <w:marTop w:val="0"/>
              <w:marBottom w:val="0"/>
              <w:divBdr>
                <w:top w:val="none" w:sz="0" w:space="0" w:color="auto"/>
                <w:left w:val="none" w:sz="0" w:space="0" w:color="auto"/>
                <w:bottom w:val="none" w:sz="0" w:space="0" w:color="auto"/>
                <w:right w:val="none" w:sz="0" w:space="0" w:color="auto"/>
              </w:divBdr>
            </w:div>
            <w:div w:id="586620328">
              <w:marLeft w:val="0"/>
              <w:marRight w:val="0"/>
              <w:marTop w:val="0"/>
              <w:marBottom w:val="0"/>
              <w:divBdr>
                <w:top w:val="none" w:sz="0" w:space="0" w:color="auto"/>
                <w:left w:val="none" w:sz="0" w:space="0" w:color="auto"/>
                <w:bottom w:val="none" w:sz="0" w:space="0" w:color="auto"/>
                <w:right w:val="none" w:sz="0" w:space="0" w:color="auto"/>
              </w:divBdr>
            </w:div>
            <w:div w:id="1467352013">
              <w:marLeft w:val="0"/>
              <w:marRight w:val="0"/>
              <w:marTop w:val="0"/>
              <w:marBottom w:val="0"/>
              <w:divBdr>
                <w:top w:val="none" w:sz="0" w:space="0" w:color="auto"/>
                <w:left w:val="none" w:sz="0" w:space="0" w:color="auto"/>
                <w:bottom w:val="none" w:sz="0" w:space="0" w:color="auto"/>
                <w:right w:val="none" w:sz="0" w:space="0" w:color="auto"/>
              </w:divBdr>
            </w:div>
            <w:div w:id="1576741577">
              <w:marLeft w:val="0"/>
              <w:marRight w:val="0"/>
              <w:marTop w:val="0"/>
              <w:marBottom w:val="0"/>
              <w:divBdr>
                <w:top w:val="none" w:sz="0" w:space="0" w:color="auto"/>
                <w:left w:val="none" w:sz="0" w:space="0" w:color="auto"/>
                <w:bottom w:val="none" w:sz="0" w:space="0" w:color="auto"/>
                <w:right w:val="none" w:sz="0" w:space="0" w:color="auto"/>
              </w:divBdr>
            </w:div>
            <w:div w:id="1865554052">
              <w:marLeft w:val="0"/>
              <w:marRight w:val="0"/>
              <w:marTop w:val="0"/>
              <w:marBottom w:val="0"/>
              <w:divBdr>
                <w:top w:val="none" w:sz="0" w:space="0" w:color="auto"/>
                <w:left w:val="none" w:sz="0" w:space="0" w:color="auto"/>
                <w:bottom w:val="none" w:sz="0" w:space="0" w:color="auto"/>
                <w:right w:val="none" w:sz="0" w:space="0" w:color="auto"/>
              </w:divBdr>
            </w:div>
            <w:div w:id="453250083">
              <w:marLeft w:val="0"/>
              <w:marRight w:val="0"/>
              <w:marTop w:val="0"/>
              <w:marBottom w:val="0"/>
              <w:divBdr>
                <w:top w:val="none" w:sz="0" w:space="0" w:color="auto"/>
                <w:left w:val="none" w:sz="0" w:space="0" w:color="auto"/>
                <w:bottom w:val="none" w:sz="0" w:space="0" w:color="auto"/>
                <w:right w:val="none" w:sz="0" w:space="0" w:color="auto"/>
              </w:divBdr>
            </w:div>
            <w:div w:id="931933202">
              <w:marLeft w:val="0"/>
              <w:marRight w:val="0"/>
              <w:marTop w:val="0"/>
              <w:marBottom w:val="0"/>
              <w:divBdr>
                <w:top w:val="none" w:sz="0" w:space="0" w:color="auto"/>
                <w:left w:val="none" w:sz="0" w:space="0" w:color="auto"/>
                <w:bottom w:val="none" w:sz="0" w:space="0" w:color="auto"/>
                <w:right w:val="none" w:sz="0" w:space="0" w:color="auto"/>
              </w:divBdr>
            </w:div>
            <w:div w:id="1290625334">
              <w:marLeft w:val="0"/>
              <w:marRight w:val="0"/>
              <w:marTop w:val="0"/>
              <w:marBottom w:val="0"/>
              <w:divBdr>
                <w:top w:val="none" w:sz="0" w:space="0" w:color="auto"/>
                <w:left w:val="none" w:sz="0" w:space="0" w:color="auto"/>
                <w:bottom w:val="none" w:sz="0" w:space="0" w:color="auto"/>
                <w:right w:val="none" w:sz="0" w:space="0" w:color="auto"/>
              </w:divBdr>
            </w:div>
            <w:div w:id="2131052702">
              <w:marLeft w:val="0"/>
              <w:marRight w:val="0"/>
              <w:marTop w:val="0"/>
              <w:marBottom w:val="0"/>
              <w:divBdr>
                <w:top w:val="none" w:sz="0" w:space="0" w:color="auto"/>
                <w:left w:val="none" w:sz="0" w:space="0" w:color="auto"/>
                <w:bottom w:val="none" w:sz="0" w:space="0" w:color="auto"/>
                <w:right w:val="none" w:sz="0" w:space="0" w:color="auto"/>
              </w:divBdr>
            </w:div>
            <w:div w:id="2104180013">
              <w:marLeft w:val="0"/>
              <w:marRight w:val="0"/>
              <w:marTop w:val="0"/>
              <w:marBottom w:val="0"/>
              <w:divBdr>
                <w:top w:val="none" w:sz="0" w:space="0" w:color="auto"/>
                <w:left w:val="none" w:sz="0" w:space="0" w:color="auto"/>
                <w:bottom w:val="none" w:sz="0" w:space="0" w:color="auto"/>
                <w:right w:val="none" w:sz="0" w:space="0" w:color="auto"/>
              </w:divBdr>
            </w:div>
            <w:div w:id="128672803">
              <w:marLeft w:val="0"/>
              <w:marRight w:val="0"/>
              <w:marTop w:val="0"/>
              <w:marBottom w:val="0"/>
              <w:divBdr>
                <w:top w:val="none" w:sz="0" w:space="0" w:color="auto"/>
                <w:left w:val="none" w:sz="0" w:space="0" w:color="auto"/>
                <w:bottom w:val="none" w:sz="0" w:space="0" w:color="auto"/>
                <w:right w:val="none" w:sz="0" w:space="0" w:color="auto"/>
              </w:divBdr>
            </w:div>
            <w:div w:id="1023286141">
              <w:marLeft w:val="0"/>
              <w:marRight w:val="0"/>
              <w:marTop w:val="0"/>
              <w:marBottom w:val="0"/>
              <w:divBdr>
                <w:top w:val="none" w:sz="0" w:space="0" w:color="auto"/>
                <w:left w:val="none" w:sz="0" w:space="0" w:color="auto"/>
                <w:bottom w:val="none" w:sz="0" w:space="0" w:color="auto"/>
                <w:right w:val="none" w:sz="0" w:space="0" w:color="auto"/>
              </w:divBdr>
            </w:div>
            <w:div w:id="181939113">
              <w:marLeft w:val="0"/>
              <w:marRight w:val="0"/>
              <w:marTop w:val="0"/>
              <w:marBottom w:val="0"/>
              <w:divBdr>
                <w:top w:val="none" w:sz="0" w:space="0" w:color="auto"/>
                <w:left w:val="none" w:sz="0" w:space="0" w:color="auto"/>
                <w:bottom w:val="none" w:sz="0" w:space="0" w:color="auto"/>
                <w:right w:val="none" w:sz="0" w:space="0" w:color="auto"/>
              </w:divBdr>
            </w:div>
            <w:div w:id="108939042">
              <w:marLeft w:val="0"/>
              <w:marRight w:val="0"/>
              <w:marTop w:val="0"/>
              <w:marBottom w:val="0"/>
              <w:divBdr>
                <w:top w:val="none" w:sz="0" w:space="0" w:color="auto"/>
                <w:left w:val="none" w:sz="0" w:space="0" w:color="auto"/>
                <w:bottom w:val="none" w:sz="0" w:space="0" w:color="auto"/>
                <w:right w:val="none" w:sz="0" w:space="0" w:color="auto"/>
              </w:divBdr>
            </w:div>
            <w:div w:id="205417188">
              <w:marLeft w:val="0"/>
              <w:marRight w:val="0"/>
              <w:marTop w:val="0"/>
              <w:marBottom w:val="0"/>
              <w:divBdr>
                <w:top w:val="none" w:sz="0" w:space="0" w:color="auto"/>
                <w:left w:val="none" w:sz="0" w:space="0" w:color="auto"/>
                <w:bottom w:val="none" w:sz="0" w:space="0" w:color="auto"/>
                <w:right w:val="none" w:sz="0" w:space="0" w:color="auto"/>
              </w:divBdr>
            </w:div>
            <w:div w:id="1239748538">
              <w:marLeft w:val="0"/>
              <w:marRight w:val="0"/>
              <w:marTop w:val="0"/>
              <w:marBottom w:val="0"/>
              <w:divBdr>
                <w:top w:val="none" w:sz="0" w:space="0" w:color="auto"/>
                <w:left w:val="none" w:sz="0" w:space="0" w:color="auto"/>
                <w:bottom w:val="none" w:sz="0" w:space="0" w:color="auto"/>
                <w:right w:val="none" w:sz="0" w:space="0" w:color="auto"/>
              </w:divBdr>
            </w:div>
            <w:div w:id="1760633690">
              <w:marLeft w:val="0"/>
              <w:marRight w:val="0"/>
              <w:marTop w:val="0"/>
              <w:marBottom w:val="0"/>
              <w:divBdr>
                <w:top w:val="none" w:sz="0" w:space="0" w:color="auto"/>
                <w:left w:val="none" w:sz="0" w:space="0" w:color="auto"/>
                <w:bottom w:val="none" w:sz="0" w:space="0" w:color="auto"/>
                <w:right w:val="none" w:sz="0" w:space="0" w:color="auto"/>
              </w:divBdr>
            </w:div>
            <w:div w:id="1428428214">
              <w:marLeft w:val="0"/>
              <w:marRight w:val="0"/>
              <w:marTop w:val="0"/>
              <w:marBottom w:val="0"/>
              <w:divBdr>
                <w:top w:val="none" w:sz="0" w:space="0" w:color="auto"/>
                <w:left w:val="none" w:sz="0" w:space="0" w:color="auto"/>
                <w:bottom w:val="none" w:sz="0" w:space="0" w:color="auto"/>
                <w:right w:val="none" w:sz="0" w:space="0" w:color="auto"/>
              </w:divBdr>
            </w:div>
            <w:div w:id="2130929189">
              <w:marLeft w:val="0"/>
              <w:marRight w:val="0"/>
              <w:marTop w:val="0"/>
              <w:marBottom w:val="0"/>
              <w:divBdr>
                <w:top w:val="none" w:sz="0" w:space="0" w:color="auto"/>
                <w:left w:val="none" w:sz="0" w:space="0" w:color="auto"/>
                <w:bottom w:val="none" w:sz="0" w:space="0" w:color="auto"/>
                <w:right w:val="none" w:sz="0" w:space="0" w:color="auto"/>
              </w:divBdr>
            </w:div>
            <w:div w:id="1335842320">
              <w:marLeft w:val="0"/>
              <w:marRight w:val="0"/>
              <w:marTop w:val="0"/>
              <w:marBottom w:val="0"/>
              <w:divBdr>
                <w:top w:val="none" w:sz="0" w:space="0" w:color="auto"/>
                <w:left w:val="none" w:sz="0" w:space="0" w:color="auto"/>
                <w:bottom w:val="none" w:sz="0" w:space="0" w:color="auto"/>
                <w:right w:val="none" w:sz="0" w:space="0" w:color="auto"/>
              </w:divBdr>
            </w:div>
            <w:div w:id="877401222">
              <w:marLeft w:val="0"/>
              <w:marRight w:val="0"/>
              <w:marTop w:val="0"/>
              <w:marBottom w:val="0"/>
              <w:divBdr>
                <w:top w:val="none" w:sz="0" w:space="0" w:color="auto"/>
                <w:left w:val="none" w:sz="0" w:space="0" w:color="auto"/>
                <w:bottom w:val="none" w:sz="0" w:space="0" w:color="auto"/>
                <w:right w:val="none" w:sz="0" w:space="0" w:color="auto"/>
              </w:divBdr>
            </w:div>
            <w:div w:id="1579169794">
              <w:marLeft w:val="0"/>
              <w:marRight w:val="0"/>
              <w:marTop w:val="0"/>
              <w:marBottom w:val="0"/>
              <w:divBdr>
                <w:top w:val="none" w:sz="0" w:space="0" w:color="auto"/>
                <w:left w:val="none" w:sz="0" w:space="0" w:color="auto"/>
                <w:bottom w:val="none" w:sz="0" w:space="0" w:color="auto"/>
                <w:right w:val="none" w:sz="0" w:space="0" w:color="auto"/>
              </w:divBdr>
            </w:div>
            <w:div w:id="1162241013">
              <w:marLeft w:val="0"/>
              <w:marRight w:val="0"/>
              <w:marTop w:val="0"/>
              <w:marBottom w:val="0"/>
              <w:divBdr>
                <w:top w:val="none" w:sz="0" w:space="0" w:color="auto"/>
                <w:left w:val="none" w:sz="0" w:space="0" w:color="auto"/>
                <w:bottom w:val="none" w:sz="0" w:space="0" w:color="auto"/>
                <w:right w:val="none" w:sz="0" w:space="0" w:color="auto"/>
              </w:divBdr>
            </w:div>
            <w:div w:id="1390691688">
              <w:marLeft w:val="0"/>
              <w:marRight w:val="0"/>
              <w:marTop w:val="0"/>
              <w:marBottom w:val="0"/>
              <w:divBdr>
                <w:top w:val="none" w:sz="0" w:space="0" w:color="auto"/>
                <w:left w:val="none" w:sz="0" w:space="0" w:color="auto"/>
                <w:bottom w:val="none" w:sz="0" w:space="0" w:color="auto"/>
                <w:right w:val="none" w:sz="0" w:space="0" w:color="auto"/>
              </w:divBdr>
            </w:div>
            <w:div w:id="878204560">
              <w:marLeft w:val="0"/>
              <w:marRight w:val="0"/>
              <w:marTop w:val="0"/>
              <w:marBottom w:val="0"/>
              <w:divBdr>
                <w:top w:val="none" w:sz="0" w:space="0" w:color="auto"/>
                <w:left w:val="none" w:sz="0" w:space="0" w:color="auto"/>
                <w:bottom w:val="none" w:sz="0" w:space="0" w:color="auto"/>
                <w:right w:val="none" w:sz="0" w:space="0" w:color="auto"/>
              </w:divBdr>
            </w:div>
            <w:div w:id="1799760524">
              <w:marLeft w:val="0"/>
              <w:marRight w:val="0"/>
              <w:marTop w:val="0"/>
              <w:marBottom w:val="0"/>
              <w:divBdr>
                <w:top w:val="none" w:sz="0" w:space="0" w:color="auto"/>
                <w:left w:val="none" w:sz="0" w:space="0" w:color="auto"/>
                <w:bottom w:val="none" w:sz="0" w:space="0" w:color="auto"/>
                <w:right w:val="none" w:sz="0" w:space="0" w:color="auto"/>
              </w:divBdr>
            </w:div>
            <w:div w:id="1296520644">
              <w:marLeft w:val="0"/>
              <w:marRight w:val="0"/>
              <w:marTop w:val="0"/>
              <w:marBottom w:val="0"/>
              <w:divBdr>
                <w:top w:val="none" w:sz="0" w:space="0" w:color="auto"/>
                <w:left w:val="none" w:sz="0" w:space="0" w:color="auto"/>
                <w:bottom w:val="none" w:sz="0" w:space="0" w:color="auto"/>
                <w:right w:val="none" w:sz="0" w:space="0" w:color="auto"/>
              </w:divBdr>
            </w:div>
            <w:div w:id="1483303845">
              <w:marLeft w:val="0"/>
              <w:marRight w:val="0"/>
              <w:marTop w:val="0"/>
              <w:marBottom w:val="0"/>
              <w:divBdr>
                <w:top w:val="none" w:sz="0" w:space="0" w:color="auto"/>
                <w:left w:val="none" w:sz="0" w:space="0" w:color="auto"/>
                <w:bottom w:val="none" w:sz="0" w:space="0" w:color="auto"/>
                <w:right w:val="none" w:sz="0" w:space="0" w:color="auto"/>
              </w:divBdr>
            </w:div>
            <w:div w:id="941452617">
              <w:marLeft w:val="0"/>
              <w:marRight w:val="0"/>
              <w:marTop w:val="0"/>
              <w:marBottom w:val="0"/>
              <w:divBdr>
                <w:top w:val="none" w:sz="0" w:space="0" w:color="auto"/>
                <w:left w:val="none" w:sz="0" w:space="0" w:color="auto"/>
                <w:bottom w:val="none" w:sz="0" w:space="0" w:color="auto"/>
                <w:right w:val="none" w:sz="0" w:space="0" w:color="auto"/>
              </w:divBdr>
            </w:div>
            <w:div w:id="724180587">
              <w:marLeft w:val="0"/>
              <w:marRight w:val="0"/>
              <w:marTop w:val="0"/>
              <w:marBottom w:val="0"/>
              <w:divBdr>
                <w:top w:val="none" w:sz="0" w:space="0" w:color="auto"/>
                <w:left w:val="none" w:sz="0" w:space="0" w:color="auto"/>
                <w:bottom w:val="none" w:sz="0" w:space="0" w:color="auto"/>
                <w:right w:val="none" w:sz="0" w:space="0" w:color="auto"/>
              </w:divBdr>
            </w:div>
            <w:div w:id="249240881">
              <w:marLeft w:val="0"/>
              <w:marRight w:val="0"/>
              <w:marTop w:val="0"/>
              <w:marBottom w:val="0"/>
              <w:divBdr>
                <w:top w:val="none" w:sz="0" w:space="0" w:color="auto"/>
                <w:left w:val="none" w:sz="0" w:space="0" w:color="auto"/>
                <w:bottom w:val="none" w:sz="0" w:space="0" w:color="auto"/>
                <w:right w:val="none" w:sz="0" w:space="0" w:color="auto"/>
              </w:divBdr>
            </w:div>
            <w:div w:id="1056410">
              <w:marLeft w:val="0"/>
              <w:marRight w:val="0"/>
              <w:marTop w:val="0"/>
              <w:marBottom w:val="0"/>
              <w:divBdr>
                <w:top w:val="none" w:sz="0" w:space="0" w:color="auto"/>
                <w:left w:val="none" w:sz="0" w:space="0" w:color="auto"/>
                <w:bottom w:val="none" w:sz="0" w:space="0" w:color="auto"/>
                <w:right w:val="none" w:sz="0" w:space="0" w:color="auto"/>
              </w:divBdr>
            </w:div>
            <w:div w:id="369577577">
              <w:marLeft w:val="0"/>
              <w:marRight w:val="0"/>
              <w:marTop w:val="0"/>
              <w:marBottom w:val="0"/>
              <w:divBdr>
                <w:top w:val="none" w:sz="0" w:space="0" w:color="auto"/>
                <w:left w:val="none" w:sz="0" w:space="0" w:color="auto"/>
                <w:bottom w:val="none" w:sz="0" w:space="0" w:color="auto"/>
                <w:right w:val="none" w:sz="0" w:space="0" w:color="auto"/>
              </w:divBdr>
            </w:div>
            <w:div w:id="946155514">
              <w:marLeft w:val="0"/>
              <w:marRight w:val="0"/>
              <w:marTop w:val="0"/>
              <w:marBottom w:val="0"/>
              <w:divBdr>
                <w:top w:val="none" w:sz="0" w:space="0" w:color="auto"/>
                <w:left w:val="none" w:sz="0" w:space="0" w:color="auto"/>
                <w:bottom w:val="none" w:sz="0" w:space="0" w:color="auto"/>
                <w:right w:val="none" w:sz="0" w:space="0" w:color="auto"/>
              </w:divBdr>
            </w:div>
            <w:div w:id="701592270">
              <w:marLeft w:val="0"/>
              <w:marRight w:val="0"/>
              <w:marTop w:val="0"/>
              <w:marBottom w:val="0"/>
              <w:divBdr>
                <w:top w:val="none" w:sz="0" w:space="0" w:color="auto"/>
                <w:left w:val="none" w:sz="0" w:space="0" w:color="auto"/>
                <w:bottom w:val="none" w:sz="0" w:space="0" w:color="auto"/>
                <w:right w:val="none" w:sz="0" w:space="0" w:color="auto"/>
              </w:divBdr>
            </w:div>
            <w:div w:id="1611936923">
              <w:marLeft w:val="0"/>
              <w:marRight w:val="0"/>
              <w:marTop w:val="0"/>
              <w:marBottom w:val="0"/>
              <w:divBdr>
                <w:top w:val="none" w:sz="0" w:space="0" w:color="auto"/>
                <w:left w:val="none" w:sz="0" w:space="0" w:color="auto"/>
                <w:bottom w:val="none" w:sz="0" w:space="0" w:color="auto"/>
                <w:right w:val="none" w:sz="0" w:space="0" w:color="auto"/>
              </w:divBdr>
            </w:div>
            <w:div w:id="615718522">
              <w:marLeft w:val="0"/>
              <w:marRight w:val="0"/>
              <w:marTop w:val="0"/>
              <w:marBottom w:val="0"/>
              <w:divBdr>
                <w:top w:val="none" w:sz="0" w:space="0" w:color="auto"/>
                <w:left w:val="none" w:sz="0" w:space="0" w:color="auto"/>
                <w:bottom w:val="none" w:sz="0" w:space="0" w:color="auto"/>
                <w:right w:val="none" w:sz="0" w:space="0" w:color="auto"/>
              </w:divBdr>
            </w:div>
            <w:div w:id="747925960">
              <w:marLeft w:val="0"/>
              <w:marRight w:val="0"/>
              <w:marTop w:val="0"/>
              <w:marBottom w:val="0"/>
              <w:divBdr>
                <w:top w:val="none" w:sz="0" w:space="0" w:color="auto"/>
                <w:left w:val="none" w:sz="0" w:space="0" w:color="auto"/>
                <w:bottom w:val="none" w:sz="0" w:space="0" w:color="auto"/>
                <w:right w:val="none" w:sz="0" w:space="0" w:color="auto"/>
              </w:divBdr>
            </w:div>
            <w:div w:id="1048265518">
              <w:marLeft w:val="0"/>
              <w:marRight w:val="0"/>
              <w:marTop w:val="0"/>
              <w:marBottom w:val="0"/>
              <w:divBdr>
                <w:top w:val="none" w:sz="0" w:space="0" w:color="auto"/>
                <w:left w:val="none" w:sz="0" w:space="0" w:color="auto"/>
                <w:bottom w:val="none" w:sz="0" w:space="0" w:color="auto"/>
                <w:right w:val="none" w:sz="0" w:space="0" w:color="auto"/>
              </w:divBdr>
            </w:div>
            <w:div w:id="1705013203">
              <w:marLeft w:val="0"/>
              <w:marRight w:val="0"/>
              <w:marTop w:val="0"/>
              <w:marBottom w:val="0"/>
              <w:divBdr>
                <w:top w:val="none" w:sz="0" w:space="0" w:color="auto"/>
                <w:left w:val="none" w:sz="0" w:space="0" w:color="auto"/>
                <w:bottom w:val="none" w:sz="0" w:space="0" w:color="auto"/>
                <w:right w:val="none" w:sz="0" w:space="0" w:color="auto"/>
              </w:divBdr>
            </w:div>
            <w:div w:id="503934542">
              <w:marLeft w:val="0"/>
              <w:marRight w:val="0"/>
              <w:marTop w:val="0"/>
              <w:marBottom w:val="0"/>
              <w:divBdr>
                <w:top w:val="none" w:sz="0" w:space="0" w:color="auto"/>
                <w:left w:val="none" w:sz="0" w:space="0" w:color="auto"/>
                <w:bottom w:val="none" w:sz="0" w:space="0" w:color="auto"/>
                <w:right w:val="none" w:sz="0" w:space="0" w:color="auto"/>
              </w:divBdr>
            </w:div>
            <w:div w:id="1320647943">
              <w:marLeft w:val="0"/>
              <w:marRight w:val="0"/>
              <w:marTop w:val="0"/>
              <w:marBottom w:val="0"/>
              <w:divBdr>
                <w:top w:val="none" w:sz="0" w:space="0" w:color="auto"/>
                <w:left w:val="none" w:sz="0" w:space="0" w:color="auto"/>
                <w:bottom w:val="none" w:sz="0" w:space="0" w:color="auto"/>
                <w:right w:val="none" w:sz="0" w:space="0" w:color="auto"/>
              </w:divBdr>
            </w:div>
            <w:div w:id="745154071">
              <w:marLeft w:val="0"/>
              <w:marRight w:val="0"/>
              <w:marTop w:val="0"/>
              <w:marBottom w:val="0"/>
              <w:divBdr>
                <w:top w:val="none" w:sz="0" w:space="0" w:color="auto"/>
                <w:left w:val="none" w:sz="0" w:space="0" w:color="auto"/>
                <w:bottom w:val="none" w:sz="0" w:space="0" w:color="auto"/>
                <w:right w:val="none" w:sz="0" w:space="0" w:color="auto"/>
              </w:divBdr>
            </w:div>
            <w:div w:id="1659840885">
              <w:marLeft w:val="0"/>
              <w:marRight w:val="0"/>
              <w:marTop w:val="0"/>
              <w:marBottom w:val="0"/>
              <w:divBdr>
                <w:top w:val="none" w:sz="0" w:space="0" w:color="auto"/>
                <w:left w:val="none" w:sz="0" w:space="0" w:color="auto"/>
                <w:bottom w:val="none" w:sz="0" w:space="0" w:color="auto"/>
                <w:right w:val="none" w:sz="0" w:space="0" w:color="auto"/>
              </w:divBdr>
            </w:div>
            <w:div w:id="2061829783">
              <w:marLeft w:val="0"/>
              <w:marRight w:val="0"/>
              <w:marTop w:val="0"/>
              <w:marBottom w:val="0"/>
              <w:divBdr>
                <w:top w:val="none" w:sz="0" w:space="0" w:color="auto"/>
                <w:left w:val="none" w:sz="0" w:space="0" w:color="auto"/>
                <w:bottom w:val="none" w:sz="0" w:space="0" w:color="auto"/>
                <w:right w:val="none" w:sz="0" w:space="0" w:color="auto"/>
              </w:divBdr>
            </w:div>
            <w:div w:id="1479834297">
              <w:marLeft w:val="0"/>
              <w:marRight w:val="0"/>
              <w:marTop w:val="0"/>
              <w:marBottom w:val="0"/>
              <w:divBdr>
                <w:top w:val="none" w:sz="0" w:space="0" w:color="auto"/>
                <w:left w:val="none" w:sz="0" w:space="0" w:color="auto"/>
                <w:bottom w:val="none" w:sz="0" w:space="0" w:color="auto"/>
                <w:right w:val="none" w:sz="0" w:space="0" w:color="auto"/>
              </w:divBdr>
            </w:div>
            <w:div w:id="982082187">
              <w:marLeft w:val="0"/>
              <w:marRight w:val="0"/>
              <w:marTop w:val="0"/>
              <w:marBottom w:val="0"/>
              <w:divBdr>
                <w:top w:val="none" w:sz="0" w:space="0" w:color="auto"/>
                <w:left w:val="none" w:sz="0" w:space="0" w:color="auto"/>
                <w:bottom w:val="none" w:sz="0" w:space="0" w:color="auto"/>
                <w:right w:val="none" w:sz="0" w:space="0" w:color="auto"/>
              </w:divBdr>
            </w:div>
            <w:div w:id="587662004">
              <w:marLeft w:val="0"/>
              <w:marRight w:val="0"/>
              <w:marTop w:val="0"/>
              <w:marBottom w:val="0"/>
              <w:divBdr>
                <w:top w:val="none" w:sz="0" w:space="0" w:color="auto"/>
                <w:left w:val="none" w:sz="0" w:space="0" w:color="auto"/>
                <w:bottom w:val="none" w:sz="0" w:space="0" w:color="auto"/>
                <w:right w:val="none" w:sz="0" w:space="0" w:color="auto"/>
              </w:divBdr>
            </w:div>
            <w:div w:id="798496715">
              <w:marLeft w:val="0"/>
              <w:marRight w:val="0"/>
              <w:marTop w:val="0"/>
              <w:marBottom w:val="0"/>
              <w:divBdr>
                <w:top w:val="none" w:sz="0" w:space="0" w:color="auto"/>
                <w:left w:val="none" w:sz="0" w:space="0" w:color="auto"/>
                <w:bottom w:val="none" w:sz="0" w:space="0" w:color="auto"/>
                <w:right w:val="none" w:sz="0" w:space="0" w:color="auto"/>
              </w:divBdr>
            </w:div>
            <w:div w:id="1556817373">
              <w:marLeft w:val="0"/>
              <w:marRight w:val="0"/>
              <w:marTop w:val="0"/>
              <w:marBottom w:val="0"/>
              <w:divBdr>
                <w:top w:val="none" w:sz="0" w:space="0" w:color="auto"/>
                <w:left w:val="none" w:sz="0" w:space="0" w:color="auto"/>
                <w:bottom w:val="none" w:sz="0" w:space="0" w:color="auto"/>
                <w:right w:val="none" w:sz="0" w:space="0" w:color="auto"/>
              </w:divBdr>
            </w:div>
            <w:div w:id="269702775">
              <w:marLeft w:val="0"/>
              <w:marRight w:val="0"/>
              <w:marTop w:val="0"/>
              <w:marBottom w:val="0"/>
              <w:divBdr>
                <w:top w:val="none" w:sz="0" w:space="0" w:color="auto"/>
                <w:left w:val="none" w:sz="0" w:space="0" w:color="auto"/>
                <w:bottom w:val="none" w:sz="0" w:space="0" w:color="auto"/>
                <w:right w:val="none" w:sz="0" w:space="0" w:color="auto"/>
              </w:divBdr>
            </w:div>
            <w:div w:id="1031610011">
              <w:marLeft w:val="0"/>
              <w:marRight w:val="0"/>
              <w:marTop w:val="0"/>
              <w:marBottom w:val="0"/>
              <w:divBdr>
                <w:top w:val="none" w:sz="0" w:space="0" w:color="auto"/>
                <w:left w:val="none" w:sz="0" w:space="0" w:color="auto"/>
                <w:bottom w:val="none" w:sz="0" w:space="0" w:color="auto"/>
                <w:right w:val="none" w:sz="0" w:space="0" w:color="auto"/>
              </w:divBdr>
            </w:div>
            <w:div w:id="617445008">
              <w:marLeft w:val="0"/>
              <w:marRight w:val="0"/>
              <w:marTop w:val="0"/>
              <w:marBottom w:val="0"/>
              <w:divBdr>
                <w:top w:val="none" w:sz="0" w:space="0" w:color="auto"/>
                <w:left w:val="none" w:sz="0" w:space="0" w:color="auto"/>
                <w:bottom w:val="none" w:sz="0" w:space="0" w:color="auto"/>
                <w:right w:val="none" w:sz="0" w:space="0" w:color="auto"/>
              </w:divBdr>
            </w:div>
            <w:div w:id="744883925">
              <w:marLeft w:val="0"/>
              <w:marRight w:val="0"/>
              <w:marTop w:val="0"/>
              <w:marBottom w:val="0"/>
              <w:divBdr>
                <w:top w:val="none" w:sz="0" w:space="0" w:color="auto"/>
                <w:left w:val="none" w:sz="0" w:space="0" w:color="auto"/>
                <w:bottom w:val="none" w:sz="0" w:space="0" w:color="auto"/>
                <w:right w:val="none" w:sz="0" w:space="0" w:color="auto"/>
              </w:divBdr>
            </w:div>
            <w:div w:id="775368855">
              <w:marLeft w:val="0"/>
              <w:marRight w:val="0"/>
              <w:marTop w:val="0"/>
              <w:marBottom w:val="0"/>
              <w:divBdr>
                <w:top w:val="none" w:sz="0" w:space="0" w:color="auto"/>
                <w:left w:val="none" w:sz="0" w:space="0" w:color="auto"/>
                <w:bottom w:val="none" w:sz="0" w:space="0" w:color="auto"/>
                <w:right w:val="none" w:sz="0" w:space="0" w:color="auto"/>
              </w:divBdr>
            </w:div>
            <w:div w:id="920993215">
              <w:marLeft w:val="0"/>
              <w:marRight w:val="0"/>
              <w:marTop w:val="0"/>
              <w:marBottom w:val="0"/>
              <w:divBdr>
                <w:top w:val="none" w:sz="0" w:space="0" w:color="auto"/>
                <w:left w:val="none" w:sz="0" w:space="0" w:color="auto"/>
                <w:bottom w:val="none" w:sz="0" w:space="0" w:color="auto"/>
                <w:right w:val="none" w:sz="0" w:space="0" w:color="auto"/>
              </w:divBdr>
            </w:div>
            <w:div w:id="1633366796">
              <w:marLeft w:val="0"/>
              <w:marRight w:val="0"/>
              <w:marTop w:val="0"/>
              <w:marBottom w:val="0"/>
              <w:divBdr>
                <w:top w:val="none" w:sz="0" w:space="0" w:color="auto"/>
                <w:left w:val="none" w:sz="0" w:space="0" w:color="auto"/>
                <w:bottom w:val="none" w:sz="0" w:space="0" w:color="auto"/>
                <w:right w:val="none" w:sz="0" w:space="0" w:color="auto"/>
              </w:divBdr>
            </w:div>
            <w:div w:id="1644239718">
              <w:marLeft w:val="0"/>
              <w:marRight w:val="0"/>
              <w:marTop w:val="0"/>
              <w:marBottom w:val="0"/>
              <w:divBdr>
                <w:top w:val="none" w:sz="0" w:space="0" w:color="auto"/>
                <w:left w:val="none" w:sz="0" w:space="0" w:color="auto"/>
                <w:bottom w:val="none" w:sz="0" w:space="0" w:color="auto"/>
                <w:right w:val="none" w:sz="0" w:space="0" w:color="auto"/>
              </w:divBdr>
            </w:div>
            <w:div w:id="773937025">
              <w:marLeft w:val="0"/>
              <w:marRight w:val="0"/>
              <w:marTop w:val="0"/>
              <w:marBottom w:val="0"/>
              <w:divBdr>
                <w:top w:val="none" w:sz="0" w:space="0" w:color="auto"/>
                <w:left w:val="none" w:sz="0" w:space="0" w:color="auto"/>
                <w:bottom w:val="none" w:sz="0" w:space="0" w:color="auto"/>
                <w:right w:val="none" w:sz="0" w:space="0" w:color="auto"/>
              </w:divBdr>
            </w:div>
            <w:div w:id="12658438">
              <w:marLeft w:val="0"/>
              <w:marRight w:val="0"/>
              <w:marTop w:val="0"/>
              <w:marBottom w:val="0"/>
              <w:divBdr>
                <w:top w:val="none" w:sz="0" w:space="0" w:color="auto"/>
                <w:left w:val="none" w:sz="0" w:space="0" w:color="auto"/>
                <w:bottom w:val="none" w:sz="0" w:space="0" w:color="auto"/>
                <w:right w:val="none" w:sz="0" w:space="0" w:color="auto"/>
              </w:divBdr>
            </w:div>
            <w:div w:id="335573417">
              <w:marLeft w:val="0"/>
              <w:marRight w:val="0"/>
              <w:marTop w:val="0"/>
              <w:marBottom w:val="0"/>
              <w:divBdr>
                <w:top w:val="none" w:sz="0" w:space="0" w:color="auto"/>
                <w:left w:val="none" w:sz="0" w:space="0" w:color="auto"/>
                <w:bottom w:val="none" w:sz="0" w:space="0" w:color="auto"/>
                <w:right w:val="none" w:sz="0" w:space="0" w:color="auto"/>
              </w:divBdr>
            </w:div>
            <w:div w:id="434831576">
              <w:marLeft w:val="0"/>
              <w:marRight w:val="0"/>
              <w:marTop w:val="0"/>
              <w:marBottom w:val="0"/>
              <w:divBdr>
                <w:top w:val="none" w:sz="0" w:space="0" w:color="auto"/>
                <w:left w:val="none" w:sz="0" w:space="0" w:color="auto"/>
                <w:bottom w:val="none" w:sz="0" w:space="0" w:color="auto"/>
                <w:right w:val="none" w:sz="0" w:space="0" w:color="auto"/>
              </w:divBdr>
            </w:div>
            <w:div w:id="1663703639">
              <w:marLeft w:val="0"/>
              <w:marRight w:val="0"/>
              <w:marTop w:val="0"/>
              <w:marBottom w:val="0"/>
              <w:divBdr>
                <w:top w:val="none" w:sz="0" w:space="0" w:color="auto"/>
                <w:left w:val="none" w:sz="0" w:space="0" w:color="auto"/>
                <w:bottom w:val="none" w:sz="0" w:space="0" w:color="auto"/>
                <w:right w:val="none" w:sz="0" w:space="0" w:color="auto"/>
              </w:divBdr>
            </w:div>
            <w:div w:id="452946557">
              <w:marLeft w:val="0"/>
              <w:marRight w:val="0"/>
              <w:marTop w:val="0"/>
              <w:marBottom w:val="0"/>
              <w:divBdr>
                <w:top w:val="none" w:sz="0" w:space="0" w:color="auto"/>
                <w:left w:val="none" w:sz="0" w:space="0" w:color="auto"/>
                <w:bottom w:val="none" w:sz="0" w:space="0" w:color="auto"/>
                <w:right w:val="none" w:sz="0" w:space="0" w:color="auto"/>
              </w:divBdr>
            </w:div>
            <w:div w:id="1668364299">
              <w:marLeft w:val="0"/>
              <w:marRight w:val="0"/>
              <w:marTop w:val="0"/>
              <w:marBottom w:val="0"/>
              <w:divBdr>
                <w:top w:val="none" w:sz="0" w:space="0" w:color="auto"/>
                <w:left w:val="none" w:sz="0" w:space="0" w:color="auto"/>
                <w:bottom w:val="none" w:sz="0" w:space="0" w:color="auto"/>
                <w:right w:val="none" w:sz="0" w:space="0" w:color="auto"/>
              </w:divBdr>
            </w:div>
            <w:div w:id="496266016">
              <w:marLeft w:val="0"/>
              <w:marRight w:val="0"/>
              <w:marTop w:val="0"/>
              <w:marBottom w:val="0"/>
              <w:divBdr>
                <w:top w:val="none" w:sz="0" w:space="0" w:color="auto"/>
                <w:left w:val="none" w:sz="0" w:space="0" w:color="auto"/>
                <w:bottom w:val="none" w:sz="0" w:space="0" w:color="auto"/>
                <w:right w:val="none" w:sz="0" w:space="0" w:color="auto"/>
              </w:divBdr>
            </w:div>
            <w:div w:id="1696349080">
              <w:marLeft w:val="0"/>
              <w:marRight w:val="0"/>
              <w:marTop w:val="0"/>
              <w:marBottom w:val="0"/>
              <w:divBdr>
                <w:top w:val="none" w:sz="0" w:space="0" w:color="auto"/>
                <w:left w:val="none" w:sz="0" w:space="0" w:color="auto"/>
                <w:bottom w:val="none" w:sz="0" w:space="0" w:color="auto"/>
                <w:right w:val="none" w:sz="0" w:space="0" w:color="auto"/>
              </w:divBdr>
            </w:div>
            <w:div w:id="1374845635">
              <w:marLeft w:val="0"/>
              <w:marRight w:val="0"/>
              <w:marTop w:val="0"/>
              <w:marBottom w:val="0"/>
              <w:divBdr>
                <w:top w:val="none" w:sz="0" w:space="0" w:color="auto"/>
                <w:left w:val="none" w:sz="0" w:space="0" w:color="auto"/>
                <w:bottom w:val="none" w:sz="0" w:space="0" w:color="auto"/>
                <w:right w:val="none" w:sz="0" w:space="0" w:color="auto"/>
              </w:divBdr>
            </w:div>
            <w:div w:id="819232249">
              <w:marLeft w:val="0"/>
              <w:marRight w:val="0"/>
              <w:marTop w:val="0"/>
              <w:marBottom w:val="0"/>
              <w:divBdr>
                <w:top w:val="none" w:sz="0" w:space="0" w:color="auto"/>
                <w:left w:val="none" w:sz="0" w:space="0" w:color="auto"/>
                <w:bottom w:val="none" w:sz="0" w:space="0" w:color="auto"/>
                <w:right w:val="none" w:sz="0" w:space="0" w:color="auto"/>
              </w:divBdr>
            </w:div>
            <w:div w:id="1988046517">
              <w:marLeft w:val="0"/>
              <w:marRight w:val="0"/>
              <w:marTop w:val="0"/>
              <w:marBottom w:val="0"/>
              <w:divBdr>
                <w:top w:val="none" w:sz="0" w:space="0" w:color="auto"/>
                <w:left w:val="none" w:sz="0" w:space="0" w:color="auto"/>
                <w:bottom w:val="none" w:sz="0" w:space="0" w:color="auto"/>
                <w:right w:val="none" w:sz="0" w:space="0" w:color="auto"/>
              </w:divBdr>
            </w:div>
            <w:div w:id="2088918589">
              <w:marLeft w:val="0"/>
              <w:marRight w:val="0"/>
              <w:marTop w:val="0"/>
              <w:marBottom w:val="0"/>
              <w:divBdr>
                <w:top w:val="none" w:sz="0" w:space="0" w:color="auto"/>
                <w:left w:val="none" w:sz="0" w:space="0" w:color="auto"/>
                <w:bottom w:val="none" w:sz="0" w:space="0" w:color="auto"/>
                <w:right w:val="none" w:sz="0" w:space="0" w:color="auto"/>
              </w:divBdr>
            </w:div>
            <w:div w:id="1590656953">
              <w:marLeft w:val="0"/>
              <w:marRight w:val="0"/>
              <w:marTop w:val="0"/>
              <w:marBottom w:val="0"/>
              <w:divBdr>
                <w:top w:val="none" w:sz="0" w:space="0" w:color="auto"/>
                <w:left w:val="none" w:sz="0" w:space="0" w:color="auto"/>
                <w:bottom w:val="none" w:sz="0" w:space="0" w:color="auto"/>
                <w:right w:val="none" w:sz="0" w:space="0" w:color="auto"/>
              </w:divBdr>
            </w:div>
            <w:div w:id="132256844">
              <w:marLeft w:val="0"/>
              <w:marRight w:val="0"/>
              <w:marTop w:val="0"/>
              <w:marBottom w:val="0"/>
              <w:divBdr>
                <w:top w:val="none" w:sz="0" w:space="0" w:color="auto"/>
                <w:left w:val="none" w:sz="0" w:space="0" w:color="auto"/>
                <w:bottom w:val="none" w:sz="0" w:space="0" w:color="auto"/>
                <w:right w:val="none" w:sz="0" w:space="0" w:color="auto"/>
              </w:divBdr>
            </w:div>
            <w:div w:id="668368727">
              <w:marLeft w:val="0"/>
              <w:marRight w:val="0"/>
              <w:marTop w:val="0"/>
              <w:marBottom w:val="0"/>
              <w:divBdr>
                <w:top w:val="none" w:sz="0" w:space="0" w:color="auto"/>
                <w:left w:val="none" w:sz="0" w:space="0" w:color="auto"/>
                <w:bottom w:val="none" w:sz="0" w:space="0" w:color="auto"/>
                <w:right w:val="none" w:sz="0" w:space="0" w:color="auto"/>
              </w:divBdr>
            </w:div>
            <w:div w:id="1600137712">
              <w:marLeft w:val="0"/>
              <w:marRight w:val="0"/>
              <w:marTop w:val="0"/>
              <w:marBottom w:val="0"/>
              <w:divBdr>
                <w:top w:val="none" w:sz="0" w:space="0" w:color="auto"/>
                <w:left w:val="none" w:sz="0" w:space="0" w:color="auto"/>
                <w:bottom w:val="none" w:sz="0" w:space="0" w:color="auto"/>
                <w:right w:val="none" w:sz="0" w:space="0" w:color="auto"/>
              </w:divBdr>
            </w:div>
            <w:div w:id="1775050393">
              <w:marLeft w:val="0"/>
              <w:marRight w:val="0"/>
              <w:marTop w:val="0"/>
              <w:marBottom w:val="0"/>
              <w:divBdr>
                <w:top w:val="none" w:sz="0" w:space="0" w:color="auto"/>
                <w:left w:val="none" w:sz="0" w:space="0" w:color="auto"/>
                <w:bottom w:val="none" w:sz="0" w:space="0" w:color="auto"/>
                <w:right w:val="none" w:sz="0" w:space="0" w:color="auto"/>
              </w:divBdr>
            </w:div>
            <w:div w:id="1823112673">
              <w:marLeft w:val="0"/>
              <w:marRight w:val="0"/>
              <w:marTop w:val="0"/>
              <w:marBottom w:val="0"/>
              <w:divBdr>
                <w:top w:val="none" w:sz="0" w:space="0" w:color="auto"/>
                <w:left w:val="none" w:sz="0" w:space="0" w:color="auto"/>
                <w:bottom w:val="none" w:sz="0" w:space="0" w:color="auto"/>
                <w:right w:val="none" w:sz="0" w:space="0" w:color="auto"/>
              </w:divBdr>
            </w:div>
            <w:div w:id="1557621005">
              <w:marLeft w:val="0"/>
              <w:marRight w:val="0"/>
              <w:marTop w:val="0"/>
              <w:marBottom w:val="0"/>
              <w:divBdr>
                <w:top w:val="none" w:sz="0" w:space="0" w:color="auto"/>
                <w:left w:val="none" w:sz="0" w:space="0" w:color="auto"/>
                <w:bottom w:val="none" w:sz="0" w:space="0" w:color="auto"/>
                <w:right w:val="none" w:sz="0" w:space="0" w:color="auto"/>
              </w:divBdr>
            </w:div>
            <w:div w:id="904529620">
              <w:marLeft w:val="0"/>
              <w:marRight w:val="0"/>
              <w:marTop w:val="0"/>
              <w:marBottom w:val="0"/>
              <w:divBdr>
                <w:top w:val="none" w:sz="0" w:space="0" w:color="auto"/>
                <w:left w:val="none" w:sz="0" w:space="0" w:color="auto"/>
                <w:bottom w:val="none" w:sz="0" w:space="0" w:color="auto"/>
                <w:right w:val="none" w:sz="0" w:space="0" w:color="auto"/>
              </w:divBdr>
            </w:div>
            <w:div w:id="157621479">
              <w:marLeft w:val="0"/>
              <w:marRight w:val="0"/>
              <w:marTop w:val="0"/>
              <w:marBottom w:val="0"/>
              <w:divBdr>
                <w:top w:val="none" w:sz="0" w:space="0" w:color="auto"/>
                <w:left w:val="none" w:sz="0" w:space="0" w:color="auto"/>
                <w:bottom w:val="none" w:sz="0" w:space="0" w:color="auto"/>
                <w:right w:val="none" w:sz="0" w:space="0" w:color="auto"/>
              </w:divBdr>
            </w:div>
            <w:div w:id="1437365453">
              <w:marLeft w:val="0"/>
              <w:marRight w:val="0"/>
              <w:marTop w:val="0"/>
              <w:marBottom w:val="0"/>
              <w:divBdr>
                <w:top w:val="none" w:sz="0" w:space="0" w:color="auto"/>
                <w:left w:val="none" w:sz="0" w:space="0" w:color="auto"/>
                <w:bottom w:val="none" w:sz="0" w:space="0" w:color="auto"/>
                <w:right w:val="none" w:sz="0" w:space="0" w:color="auto"/>
              </w:divBdr>
            </w:div>
            <w:div w:id="1988509594">
              <w:marLeft w:val="0"/>
              <w:marRight w:val="0"/>
              <w:marTop w:val="0"/>
              <w:marBottom w:val="0"/>
              <w:divBdr>
                <w:top w:val="none" w:sz="0" w:space="0" w:color="auto"/>
                <w:left w:val="none" w:sz="0" w:space="0" w:color="auto"/>
                <w:bottom w:val="none" w:sz="0" w:space="0" w:color="auto"/>
                <w:right w:val="none" w:sz="0" w:space="0" w:color="auto"/>
              </w:divBdr>
            </w:div>
            <w:div w:id="43867384">
              <w:marLeft w:val="0"/>
              <w:marRight w:val="0"/>
              <w:marTop w:val="0"/>
              <w:marBottom w:val="0"/>
              <w:divBdr>
                <w:top w:val="none" w:sz="0" w:space="0" w:color="auto"/>
                <w:left w:val="none" w:sz="0" w:space="0" w:color="auto"/>
                <w:bottom w:val="none" w:sz="0" w:space="0" w:color="auto"/>
                <w:right w:val="none" w:sz="0" w:space="0" w:color="auto"/>
              </w:divBdr>
            </w:div>
            <w:div w:id="1173688859">
              <w:marLeft w:val="0"/>
              <w:marRight w:val="0"/>
              <w:marTop w:val="0"/>
              <w:marBottom w:val="0"/>
              <w:divBdr>
                <w:top w:val="none" w:sz="0" w:space="0" w:color="auto"/>
                <w:left w:val="none" w:sz="0" w:space="0" w:color="auto"/>
                <w:bottom w:val="none" w:sz="0" w:space="0" w:color="auto"/>
                <w:right w:val="none" w:sz="0" w:space="0" w:color="auto"/>
              </w:divBdr>
            </w:div>
            <w:div w:id="326054086">
              <w:marLeft w:val="0"/>
              <w:marRight w:val="0"/>
              <w:marTop w:val="0"/>
              <w:marBottom w:val="0"/>
              <w:divBdr>
                <w:top w:val="none" w:sz="0" w:space="0" w:color="auto"/>
                <w:left w:val="none" w:sz="0" w:space="0" w:color="auto"/>
                <w:bottom w:val="none" w:sz="0" w:space="0" w:color="auto"/>
                <w:right w:val="none" w:sz="0" w:space="0" w:color="auto"/>
              </w:divBdr>
            </w:div>
            <w:div w:id="666786671">
              <w:marLeft w:val="0"/>
              <w:marRight w:val="0"/>
              <w:marTop w:val="0"/>
              <w:marBottom w:val="0"/>
              <w:divBdr>
                <w:top w:val="none" w:sz="0" w:space="0" w:color="auto"/>
                <w:left w:val="none" w:sz="0" w:space="0" w:color="auto"/>
                <w:bottom w:val="none" w:sz="0" w:space="0" w:color="auto"/>
                <w:right w:val="none" w:sz="0" w:space="0" w:color="auto"/>
              </w:divBdr>
            </w:div>
            <w:div w:id="1165315925">
              <w:marLeft w:val="0"/>
              <w:marRight w:val="0"/>
              <w:marTop w:val="0"/>
              <w:marBottom w:val="0"/>
              <w:divBdr>
                <w:top w:val="none" w:sz="0" w:space="0" w:color="auto"/>
                <w:left w:val="none" w:sz="0" w:space="0" w:color="auto"/>
                <w:bottom w:val="none" w:sz="0" w:space="0" w:color="auto"/>
                <w:right w:val="none" w:sz="0" w:space="0" w:color="auto"/>
              </w:divBdr>
            </w:div>
            <w:div w:id="357661244">
              <w:marLeft w:val="0"/>
              <w:marRight w:val="0"/>
              <w:marTop w:val="0"/>
              <w:marBottom w:val="0"/>
              <w:divBdr>
                <w:top w:val="none" w:sz="0" w:space="0" w:color="auto"/>
                <w:left w:val="none" w:sz="0" w:space="0" w:color="auto"/>
                <w:bottom w:val="none" w:sz="0" w:space="0" w:color="auto"/>
                <w:right w:val="none" w:sz="0" w:space="0" w:color="auto"/>
              </w:divBdr>
            </w:div>
            <w:div w:id="200099503">
              <w:marLeft w:val="0"/>
              <w:marRight w:val="0"/>
              <w:marTop w:val="0"/>
              <w:marBottom w:val="0"/>
              <w:divBdr>
                <w:top w:val="none" w:sz="0" w:space="0" w:color="auto"/>
                <w:left w:val="none" w:sz="0" w:space="0" w:color="auto"/>
                <w:bottom w:val="none" w:sz="0" w:space="0" w:color="auto"/>
                <w:right w:val="none" w:sz="0" w:space="0" w:color="auto"/>
              </w:divBdr>
            </w:div>
            <w:div w:id="915941032">
              <w:marLeft w:val="0"/>
              <w:marRight w:val="0"/>
              <w:marTop w:val="0"/>
              <w:marBottom w:val="0"/>
              <w:divBdr>
                <w:top w:val="none" w:sz="0" w:space="0" w:color="auto"/>
                <w:left w:val="none" w:sz="0" w:space="0" w:color="auto"/>
                <w:bottom w:val="none" w:sz="0" w:space="0" w:color="auto"/>
                <w:right w:val="none" w:sz="0" w:space="0" w:color="auto"/>
              </w:divBdr>
            </w:div>
            <w:div w:id="419639687">
              <w:marLeft w:val="0"/>
              <w:marRight w:val="0"/>
              <w:marTop w:val="0"/>
              <w:marBottom w:val="0"/>
              <w:divBdr>
                <w:top w:val="none" w:sz="0" w:space="0" w:color="auto"/>
                <w:left w:val="none" w:sz="0" w:space="0" w:color="auto"/>
                <w:bottom w:val="none" w:sz="0" w:space="0" w:color="auto"/>
                <w:right w:val="none" w:sz="0" w:space="0" w:color="auto"/>
              </w:divBdr>
            </w:div>
            <w:div w:id="810176291">
              <w:marLeft w:val="0"/>
              <w:marRight w:val="0"/>
              <w:marTop w:val="0"/>
              <w:marBottom w:val="0"/>
              <w:divBdr>
                <w:top w:val="none" w:sz="0" w:space="0" w:color="auto"/>
                <w:left w:val="none" w:sz="0" w:space="0" w:color="auto"/>
                <w:bottom w:val="none" w:sz="0" w:space="0" w:color="auto"/>
                <w:right w:val="none" w:sz="0" w:space="0" w:color="auto"/>
              </w:divBdr>
            </w:div>
            <w:div w:id="80298344">
              <w:marLeft w:val="0"/>
              <w:marRight w:val="0"/>
              <w:marTop w:val="0"/>
              <w:marBottom w:val="0"/>
              <w:divBdr>
                <w:top w:val="none" w:sz="0" w:space="0" w:color="auto"/>
                <w:left w:val="none" w:sz="0" w:space="0" w:color="auto"/>
                <w:bottom w:val="none" w:sz="0" w:space="0" w:color="auto"/>
                <w:right w:val="none" w:sz="0" w:space="0" w:color="auto"/>
              </w:divBdr>
            </w:div>
            <w:div w:id="1515799774">
              <w:marLeft w:val="0"/>
              <w:marRight w:val="0"/>
              <w:marTop w:val="0"/>
              <w:marBottom w:val="0"/>
              <w:divBdr>
                <w:top w:val="none" w:sz="0" w:space="0" w:color="auto"/>
                <w:left w:val="none" w:sz="0" w:space="0" w:color="auto"/>
                <w:bottom w:val="none" w:sz="0" w:space="0" w:color="auto"/>
                <w:right w:val="none" w:sz="0" w:space="0" w:color="auto"/>
              </w:divBdr>
            </w:div>
            <w:div w:id="422142906">
              <w:marLeft w:val="0"/>
              <w:marRight w:val="0"/>
              <w:marTop w:val="0"/>
              <w:marBottom w:val="0"/>
              <w:divBdr>
                <w:top w:val="none" w:sz="0" w:space="0" w:color="auto"/>
                <w:left w:val="none" w:sz="0" w:space="0" w:color="auto"/>
                <w:bottom w:val="none" w:sz="0" w:space="0" w:color="auto"/>
                <w:right w:val="none" w:sz="0" w:space="0" w:color="auto"/>
              </w:divBdr>
            </w:div>
            <w:div w:id="1829863314">
              <w:marLeft w:val="0"/>
              <w:marRight w:val="0"/>
              <w:marTop w:val="0"/>
              <w:marBottom w:val="0"/>
              <w:divBdr>
                <w:top w:val="none" w:sz="0" w:space="0" w:color="auto"/>
                <w:left w:val="none" w:sz="0" w:space="0" w:color="auto"/>
                <w:bottom w:val="none" w:sz="0" w:space="0" w:color="auto"/>
                <w:right w:val="none" w:sz="0" w:space="0" w:color="auto"/>
              </w:divBdr>
            </w:div>
            <w:div w:id="1099760236">
              <w:marLeft w:val="0"/>
              <w:marRight w:val="0"/>
              <w:marTop w:val="0"/>
              <w:marBottom w:val="0"/>
              <w:divBdr>
                <w:top w:val="none" w:sz="0" w:space="0" w:color="auto"/>
                <w:left w:val="none" w:sz="0" w:space="0" w:color="auto"/>
                <w:bottom w:val="none" w:sz="0" w:space="0" w:color="auto"/>
                <w:right w:val="none" w:sz="0" w:space="0" w:color="auto"/>
              </w:divBdr>
            </w:div>
            <w:div w:id="1756778068">
              <w:marLeft w:val="0"/>
              <w:marRight w:val="0"/>
              <w:marTop w:val="0"/>
              <w:marBottom w:val="0"/>
              <w:divBdr>
                <w:top w:val="none" w:sz="0" w:space="0" w:color="auto"/>
                <w:left w:val="none" w:sz="0" w:space="0" w:color="auto"/>
                <w:bottom w:val="none" w:sz="0" w:space="0" w:color="auto"/>
                <w:right w:val="none" w:sz="0" w:space="0" w:color="auto"/>
              </w:divBdr>
            </w:div>
            <w:div w:id="202178836">
              <w:marLeft w:val="0"/>
              <w:marRight w:val="0"/>
              <w:marTop w:val="0"/>
              <w:marBottom w:val="0"/>
              <w:divBdr>
                <w:top w:val="none" w:sz="0" w:space="0" w:color="auto"/>
                <w:left w:val="none" w:sz="0" w:space="0" w:color="auto"/>
                <w:bottom w:val="none" w:sz="0" w:space="0" w:color="auto"/>
                <w:right w:val="none" w:sz="0" w:space="0" w:color="auto"/>
              </w:divBdr>
            </w:div>
            <w:div w:id="1919240980">
              <w:marLeft w:val="0"/>
              <w:marRight w:val="0"/>
              <w:marTop w:val="0"/>
              <w:marBottom w:val="0"/>
              <w:divBdr>
                <w:top w:val="none" w:sz="0" w:space="0" w:color="auto"/>
                <w:left w:val="none" w:sz="0" w:space="0" w:color="auto"/>
                <w:bottom w:val="none" w:sz="0" w:space="0" w:color="auto"/>
                <w:right w:val="none" w:sz="0" w:space="0" w:color="auto"/>
              </w:divBdr>
            </w:div>
            <w:div w:id="1676835442">
              <w:marLeft w:val="0"/>
              <w:marRight w:val="0"/>
              <w:marTop w:val="0"/>
              <w:marBottom w:val="0"/>
              <w:divBdr>
                <w:top w:val="none" w:sz="0" w:space="0" w:color="auto"/>
                <w:left w:val="none" w:sz="0" w:space="0" w:color="auto"/>
                <w:bottom w:val="none" w:sz="0" w:space="0" w:color="auto"/>
                <w:right w:val="none" w:sz="0" w:space="0" w:color="auto"/>
              </w:divBdr>
            </w:div>
            <w:div w:id="387798973">
              <w:marLeft w:val="0"/>
              <w:marRight w:val="0"/>
              <w:marTop w:val="0"/>
              <w:marBottom w:val="0"/>
              <w:divBdr>
                <w:top w:val="none" w:sz="0" w:space="0" w:color="auto"/>
                <w:left w:val="none" w:sz="0" w:space="0" w:color="auto"/>
                <w:bottom w:val="none" w:sz="0" w:space="0" w:color="auto"/>
                <w:right w:val="none" w:sz="0" w:space="0" w:color="auto"/>
              </w:divBdr>
            </w:div>
            <w:div w:id="365058263">
              <w:marLeft w:val="0"/>
              <w:marRight w:val="0"/>
              <w:marTop w:val="0"/>
              <w:marBottom w:val="0"/>
              <w:divBdr>
                <w:top w:val="none" w:sz="0" w:space="0" w:color="auto"/>
                <w:left w:val="none" w:sz="0" w:space="0" w:color="auto"/>
                <w:bottom w:val="none" w:sz="0" w:space="0" w:color="auto"/>
                <w:right w:val="none" w:sz="0" w:space="0" w:color="auto"/>
              </w:divBdr>
            </w:div>
            <w:div w:id="1389232854">
              <w:marLeft w:val="0"/>
              <w:marRight w:val="0"/>
              <w:marTop w:val="0"/>
              <w:marBottom w:val="0"/>
              <w:divBdr>
                <w:top w:val="none" w:sz="0" w:space="0" w:color="auto"/>
                <w:left w:val="none" w:sz="0" w:space="0" w:color="auto"/>
                <w:bottom w:val="none" w:sz="0" w:space="0" w:color="auto"/>
                <w:right w:val="none" w:sz="0" w:space="0" w:color="auto"/>
              </w:divBdr>
            </w:div>
            <w:div w:id="1664622833">
              <w:marLeft w:val="0"/>
              <w:marRight w:val="0"/>
              <w:marTop w:val="0"/>
              <w:marBottom w:val="0"/>
              <w:divBdr>
                <w:top w:val="none" w:sz="0" w:space="0" w:color="auto"/>
                <w:left w:val="none" w:sz="0" w:space="0" w:color="auto"/>
                <w:bottom w:val="none" w:sz="0" w:space="0" w:color="auto"/>
                <w:right w:val="none" w:sz="0" w:space="0" w:color="auto"/>
              </w:divBdr>
            </w:div>
            <w:div w:id="1074201864">
              <w:marLeft w:val="0"/>
              <w:marRight w:val="0"/>
              <w:marTop w:val="0"/>
              <w:marBottom w:val="0"/>
              <w:divBdr>
                <w:top w:val="none" w:sz="0" w:space="0" w:color="auto"/>
                <w:left w:val="none" w:sz="0" w:space="0" w:color="auto"/>
                <w:bottom w:val="none" w:sz="0" w:space="0" w:color="auto"/>
                <w:right w:val="none" w:sz="0" w:space="0" w:color="auto"/>
              </w:divBdr>
            </w:div>
            <w:div w:id="52848937">
              <w:marLeft w:val="0"/>
              <w:marRight w:val="0"/>
              <w:marTop w:val="0"/>
              <w:marBottom w:val="0"/>
              <w:divBdr>
                <w:top w:val="none" w:sz="0" w:space="0" w:color="auto"/>
                <w:left w:val="none" w:sz="0" w:space="0" w:color="auto"/>
                <w:bottom w:val="none" w:sz="0" w:space="0" w:color="auto"/>
                <w:right w:val="none" w:sz="0" w:space="0" w:color="auto"/>
              </w:divBdr>
            </w:div>
            <w:div w:id="1844663609">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91919174">
              <w:marLeft w:val="0"/>
              <w:marRight w:val="0"/>
              <w:marTop w:val="0"/>
              <w:marBottom w:val="0"/>
              <w:divBdr>
                <w:top w:val="none" w:sz="0" w:space="0" w:color="auto"/>
                <w:left w:val="none" w:sz="0" w:space="0" w:color="auto"/>
                <w:bottom w:val="none" w:sz="0" w:space="0" w:color="auto"/>
                <w:right w:val="none" w:sz="0" w:space="0" w:color="auto"/>
              </w:divBdr>
            </w:div>
            <w:div w:id="1938827832">
              <w:marLeft w:val="0"/>
              <w:marRight w:val="0"/>
              <w:marTop w:val="0"/>
              <w:marBottom w:val="0"/>
              <w:divBdr>
                <w:top w:val="none" w:sz="0" w:space="0" w:color="auto"/>
                <w:left w:val="none" w:sz="0" w:space="0" w:color="auto"/>
                <w:bottom w:val="none" w:sz="0" w:space="0" w:color="auto"/>
                <w:right w:val="none" w:sz="0" w:space="0" w:color="auto"/>
              </w:divBdr>
            </w:div>
            <w:div w:id="797186723">
              <w:marLeft w:val="0"/>
              <w:marRight w:val="0"/>
              <w:marTop w:val="0"/>
              <w:marBottom w:val="0"/>
              <w:divBdr>
                <w:top w:val="none" w:sz="0" w:space="0" w:color="auto"/>
                <w:left w:val="none" w:sz="0" w:space="0" w:color="auto"/>
                <w:bottom w:val="none" w:sz="0" w:space="0" w:color="auto"/>
                <w:right w:val="none" w:sz="0" w:space="0" w:color="auto"/>
              </w:divBdr>
            </w:div>
            <w:div w:id="1951662224">
              <w:marLeft w:val="0"/>
              <w:marRight w:val="0"/>
              <w:marTop w:val="0"/>
              <w:marBottom w:val="0"/>
              <w:divBdr>
                <w:top w:val="none" w:sz="0" w:space="0" w:color="auto"/>
                <w:left w:val="none" w:sz="0" w:space="0" w:color="auto"/>
                <w:bottom w:val="none" w:sz="0" w:space="0" w:color="auto"/>
                <w:right w:val="none" w:sz="0" w:space="0" w:color="auto"/>
              </w:divBdr>
            </w:div>
            <w:div w:id="756829910">
              <w:marLeft w:val="0"/>
              <w:marRight w:val="0"/>
              <w:marTop w:val="0"/>
              <w:marBottom w:val="0"/>
              <w:divBdr>
                <w:top w:val="none" w:sz="0" w:space="0" w:color="auto"/>
                <w:left w:val="none" w:sz="0" w:space="0" w:color="auto"/>
                <w:bottom w:val="none" w:sz="0" w:space="0" w:color="auto"/>
                <w:right w:val="none" w:sz="0" w:space="0" w:color="auto"/>
              </w:divBdr>
            </w:div>
            <w:div w:id="165900199">
              <w:marLeft w:val="0"/>
              <w:marRight w:val="0"/>
              <w:marTop w:val="0"/>
              <w:marBottom w:val="0"/>
              <w:divBdr>
                <w:top w:val="none" w:sz="0" w:space="0" w:color="auto"/>
                <w:left w:val="none" w:sz="0" w:space="0" w:color="auto"/>
                <w:bottom w:val="none" w:sz="0" w:space="0" w:color="auto"/>
                <w:right w:val="none" w:sz="0" w:space="0" w:color="auto"/>
              </w:divBdr>
            </w:div>
            <w:div w:id="2129933175">
              <w:marLeft w:val="0"/>
              <w:marRight w:val="0"/>
              <w:marTop w:val="0"/>
              <w:marBottom w:val="0"/>
              <w:divBdr>
                <w:top w:val="none" w:sz="0" w:space="0" w:color="auto"/>
                <w:left w:val="none" w:sz="0" w:space="0" w:color="auto"/>
                <w:bottom w:val="none" w:sz="0" w:space="0" w:color="auto"/>
                <w:right w:val="none" w:sz="0" w:space="0" w:color="auto"/>
              </w:divBdr>
            </w:div>
            <w:div w:id="2030907837">
              <w:marLeft w:val="0"/>
              <w:marRight w:val="0"/>
              <w:marTop w:val="0"/>
              <w:marBottom w:val="0"/>
              <w:divBdr>
                <w:top w:val="none" w:sz="0" w:space="0" w:color="auto"/>
                <w:left w:val="none" w:sz="0" w:space="0" w:color="auto"/>
                <w:bottom w:val="none" w:sz="0" w:space="0" w:color="auto"/>
                <w:right w:val="none" w:sz="0" w:space="0" w:color="auto"/>
              </w:divBdr>
            </w:div>
            <w:div w:id="1064793381">
              <w:marLeft w:val="0"/>
              <w:marRight w:val="0"/>
              <w:marTop w:val="0"/>
              <w:marBottom w:val="0"/>
              <w:divBdr>
                <w:top w:val="none" w:sz="0" w:space="0" w:color="auto"/>
                <w:left w:val="none" w:sz="0" w:space="0" w:color="auto"/>
                <w:bottom w:val="none" w:sz="0" w:space="0" w:color="auto"/>
                <w:right w:val="none" w:sz="0" w:space="0" w:color="auto"/>
              </w:divBdr>
            </w:div>
            <w:div w:id="1018460317">
              <w:marLeft w:val="0"/>
              <w:marRight w:val="0"/>
              <w:marTop w:val="0"/>
              <w:marBottom w:val="0"/>
              <w:divBdr>
                <w:top w:val="none" w:sz="0" w:space="0" w:color="auto"/>
                <w:left w:val="none" w:sz="0" w:space="0" w:color="auto"/>
                <w:bottom w:val="none" w:sz="0" w:space="0" w:color="auto"/>
                <w:right w:val="none" w:sz="0" w:space="0" w:color="auto"/>
              </w:divBdr>
            </w:div>
            <w:div w:id="1052388982">
              <w:marLeft w:val="0"/>
              <w:marRight w:val="0"/>
              <w:marTop w:val="0"/>
              <w:marBottom w:val="0"/>
              <w:divBdr>
                <w:top w:val="none" w:sz="0" w:space="0" w:color="auto"/>
                <w:left w:val="none" w:sz="0" w:space="0" w:color="auto"/>
                <w:bottom w:val="none" w:sz="0" w:space="0" w:color="auto"/>
                <w:right w:val="none" w:sz="0" w:space="0" w:color="auto"/>
              </w:divBdr>
            </w:div>
            <w:div w:id="2109421142">
              <w:marLeft w:val="0"/>
              <w:marRight w:val="0"/>
              <w:marTop w:val="0"/>
              <w:marBottom w:val="0"/>
              <w:divBdr>
                <w:top w:val="none" w:sz="0" w:space="0" w:color="auto"/>
                <w:left w:val="none" w:sz="0" w:space="0" w:color="auto"/>
                <w:bottom w:val="none" w:sz="0" w:space="0" w:color="auto"/>
                <w:right w:val="none" w:sz="0" w:space="0" w:color="auto"/>
              </w:divBdr>
            </w:div>
            <w:div w:id="345834280">
              <w:marLeft w:val="0"/>
              <w:marRight w:val="0"/>
              <w:marTop w:val="0"/>
              <w:marBottom w:val="0"/>
              <w:divBdr>
                <w:top w:val="none" w:sz="0" w:space="0" w:color="auto"/>
                <w:left w:val="none" w:sz="0" w:space="0" w:color="auto"/>
                <w:bottom w:val="none" w:sz="0" w:space="0" w:color="auto"/>
                <w:right w:val="none" w:sz="0" w:space="0" w:color="auto"/>
              </w:divBdr>
            </w:div>
            <w:div w:id="726105905">
              <w:marLeft w:val="0"/>
              <w:marRight w:val="0"/>
              <w:marTop w:val="0"/>
              <w:marBottom w:val="0"/>
              <w:divBdr>
                <w:top w:val="none" w:sz="0" w:space="0" w:color="auto"/>
                <w:left w:val="none" w:sz="0" w:space="0" w:color="auto"/>
                <w:bottom w:val="none" w:sz="0" w:space="0" w:color="auto"/>
                <w:right w:val="none" w:sz="0" w:space="0" w:color="auto"/>
              </w:divBdr>
            </w:div>
            <w:div w:id="375737908">
              <w:marLeft w:val="0"/>
              <w:marRight w:val="0"/>
              <w:marTop w:val="0"/>
              <w:marBottom w:val="0"/>
              <w:divBdr>
                <w:top w:val="none" w:sz="0" w:space="0" w:color="auto"/>
                <w:left w:val="none" w:sz="0" w:space="0" w:color="auto"/>
                <w:bottom w:val="none" w:sz="0" w:space="0" w:color="auto"/>
                <w:right w:val="none" w:sz="0" w:space="0" w:color="auto"/>
              </w:divBdr>
            </w:div>
            <w:div w:id="1162618915">
              <w:marLeft w:val="0"/>
              <w:marRight w:val="0"/>
              <w:marTop w:val="0"/>
              <w:marBottom w:val="0"/>
              <w:divBdr>
                <w:top w:val="none" w:sz="0" w:space="0" w:color="auto"/>
                <w:left w:val="none" w:sz="0" w:space="0" w:color="auto"/>
                <w:bottom w:val="none" w:sz="0" w:space="0" w:color="auto"/>
                <w:right w:val="none" w:sz="0" w:space="0" w:color="auto"/>
              </w:divBdr>
            </w:div>
            <w:div w:id="1561594158">
              <w:marLeft w:val="0"/>
              <w:marRight w:val="0"/>
              <w:marTop w:val="0"/>
              <w:marBottom w:val="0"/>
              <w:divBdr>
                <w:top w:val="none" w:sz="0" w:space="0" w:color="auto"/>
                <w:left w:val="none" w:sz="0" w:space="0" w:color="auto"/>
                <w:bottom w:val="none" w:sz="0" w:space="0" w:color="auto"/>
                <w:right w:val="none" w:sz="0" w:space="0" w:color="auto"/>
              </w:divBdr>
            </w:div>
            <w:div w:id="1139952665">
              <w:marLeft w:val="0"/>
              <w:marRight w:val="0"/>
              <w:marTop w:val="0"/>
              <w:marBottom w:val="0"/>
              <w:divBdr>
                <w:top w:val="none" w:sz="0" w:space="0" w:color="auto"/>
                <w:left w:val="none" w:sz="0" w:space="0" w:color="auto"/>
                <w:bottom w:val="none" w:sz="0" w:space="0" w:color="auto"/>
                <w:right w:val="none" w:sz="0" w:space="0" w:color="auto"/>
              </w:divBdr>
            </w:div>
            <w:div w:id="1965915533">
              <w:marLeft w:val="0"/>
              <w:marRight w:val="0"/>
              <w:marTop w:val="0"/>
              <w:marBottom w:val="0"/>
              <w:divBdr>
                <w:top w:val="none" w:sz="0" w:space="0" w:color="auto"/>
                <w:left w:val="none" w:sz="0" w:space="0" w:color="auto"/>
                <w:bottom w:val="none" w:sz="0" w:space="0" w:color="auto"/>
                <w:right w:val="none" w:sz="0" w:space="0" w:color="auto"/>
              </w:divBdr>
            </w:div>
            <w:div w:id="802423465">
              <w:marLeft w:val="0"/>
              <w:marRight w:val="0"/>
              <w:marTop w:val="0"/>
              <w:marBottom w:val="0"/>
              <w:divBdr>
                <w:top w:val="none" w:sz="0" w:space="0" w:color="auto"/>
                <w:left w:val="none" w:sz="0" w:space="0" w:color="auto"/>
                <w:bottom w:val="none" w:sz="0" w:space="0" w:color="auto"/>
                <w:right w:val="none" w:sz="0" w:space="0" w:color="auto"/>
              </w:divBdr>
            </w:div>
            <w:div w:id="210264052">
              <w:marLeft w:val="0"/>
              <w:marRight w:val="0"/>
              <w:marTop w:val="0"/>
              <w:marBottom w:val="0"/>
              <w:divBdr>
                <w:top w:val="none" w:sz="0" w:space="0" w:color="auto"/>
                <w:left w:val="none" w:sz="0" w:space="0" w:color="auto"/>
                <w:bottom w:val="none" w:sz="0" w:space="0" w:color="auto"/>
                <w:right w:val="none" w:sz="0" w:space="0" w:color="auto"/>
              </w:divBdr>
            </w:div>
            <w:div w:id="1017004089">
              <w:marLeft w:val="0"/>
              <w:marRight w:val="0"/>
              <w:marTop w:val="0"/>
              <w:marBottom w:val="0"/>
              <w:divBdr>
                <w:top w:val="none" w:sz="0" w:space="0" w:color="auto"/>
                <w:left w:val="none" w:sz="0" w:space="0" w:color="auto"/>
                <w:bottom w:val="none" w:sz="0" w:space="0" w:color="auto"/>
                <w:right w:val="none" w:sz="0" w:space="0" w:color="auto"/>
              </w:divBdr>
            </w:div>
            <w:div w:id="1456605002">
              <w:marLeft w:val="0"/>
              <w:marRight w:val="0"/>
              <w:marTop w:val="0"/>
              <w:marBottom w:val="0"/>
              <w:divBdr>
                <w:top w:val="none" w:sz="0" w:space="0" w:color="auto"/>
                <w:left w:val="none" w:sz="0" w:space="0" w:color="auto"/>
                <w:bottom w:val="none" w:sz="0" w:space="0" w:color="auto"/>
                <w:right w:val="none" w:sz="0" w:space="0" w:color="auto"/>
              </w:divBdr>
            </w:div>
            <w:div w:id="469980882">
              <w:marLeft w:val="0"/>
              <w:marRight w:val="0"/>
              <w:marTop w:val="0"/>
              <w:marBottom w:val="0"/>
              <w:divBdr>
                <w:top w:val="none" w:sz="0" w:space="0" w:color="auto"/>
                <w:left w:val="none" w:sz="0" w:space="0" w:color="auto"/>
                <w:bottom w:val="none" w:sz="0" w:space="0" w:color="auto"/>
                <w:right w:val="none" w:sz="0" w:space="0" w:color="auto"/>
              </w:divBdr>
            </w:div>
            <w:div w:id="1693459342">
              <w:marLeft w:val="0"/>
              <w:marRight w:val="0"/>
              <w:marTop w:val="0"/>
              <w:marBottom w:val="0"/>
              <w:divBdr>
                <w:top w:val="none" w:sz="0" w:space="0" w:color="auto"/>
                <w:left w:val="none" w:sz="0" w:space="0" w:color="auto"/>
                <w:bottom w:val="none" w:sz="0" w:space="0" w:color="auto"/>
                <w:right w:val="none" w:sz="0" w:space="0" w:color="auto"/>
              </w:divBdr>
            </w:div>
            <w:div w:id="292179312">
              <w:marLeft w:val="0"/>
              <w:marRight w:val="0"/>
              <w:marTop w:val="0"/>
              <w:marBottom w:val="0"/>
              <w:divBdr>
                <w:top w:val="none" w:sz="0" w:space="0" w:color="auto"/>
                <w:left w:val="none" w:sz="0" w:space="0" w:color="auto"/>
                <w:bottom w:val="none" w:sz="0" w:space="0" w:color="auto"/>
                <w:right w:val="none" w:sz="0" w:space="0" w:color="auto"/>
              </w:divBdr>
            </w:div>
            <w:div w:id="1725565139">
              <w:marLeft w:val="0"/>
              <w:marRight w:val="0"/>
              <w:marTop w:val="0"/>
              <w:marBottom w:val="0"/>
              <w:divBdr>
                <w:top w:val="none" w:sz="0" w:space="0" w:color="auto"/>
                <w:left w:val="none" w:sz="0" w:space="0" w:color="auto"/>
                <w:bottom w:val="none" w:sz="0" w:space="0" w:color="auto"/>
                <w:right w:val="none" w:sz="0" w:space="0" w:color="auto"/>
              </w:divBdr>
            </w:div>
            <w:div w:id="176425511">
              <w:marLeft w:val="0"/>
              <w:marRight w:val="0"/>
              <w:marTop w:val="0"/>
              <w:marBottom w:val="0"/>
              <w:divBdr>
                <w:top w:val="none" w:sz="0" w:space="0" w:color="auto"/>
                <w:left w:val="none" w:sz="0" w:space="0" w:color="auto"/>
                <w:bottom w:val="none" w:sz="0" w:space="0" w:color="auto"/>
                <w:right w:val="none" w:sz="0" w:space="0" w:color="auto"/>
              </w:divBdr>
            </w:div>
            <w:div w:id="2110470611">
              <w:marLeft w:val="0"/>
              <w:marRight w:val="0"/>
              <w:marTop w:val="0"/>
              <w:marBottom w:val="0"/>
              <w:divBdr>
                <w:top w:val="none" w:sz="0" w:space="0" w:color="auto"/>
                <w:left w:val="none" w:sz="0" w:space="0" w:color="auto"/>
                <w:bottom w:val="none" w:sz="0" w:space="0" w:color="auto"/>
                <w:right w:val="none" w:sz="0" w:space="0" w:color="auto"/>
              </w:divBdr>
            </w:div>
            <w:div w:id="2067144339">
              <w:marLeft w:val="0"/>
              <w:marRight w:val="0"/>
              <w:marTop w:val="0"/>
              <w:marBottom w:val="0"/>
              <w:divBdr>
                <w:top w:val="none" w:sz="0" w:space="0" w:color="auto"/>
                <w:left w:val="none" w:sz="0" w:space="0" w:color="auto"/>
                <w:bottom w:val="none" w:sz="0" w:space="0" w:color="auto"/>
                <w:right w:val="none" w:sz="0" w:space="0" w:color="auto"/>
              </w:divBdr>
            </w:div>
            <w:div w:id="293416487">
              <w:marLeft w:val="0"/>
              <w:marRight w:val="0"/>
              <w:marTop w:val="0"/>
              <w:marBottom w:val="0"/>
              <w:divBdr>
                <w:top w:val="none" w:sz="0" w:space="0" w:color="auto"/>
                <w:left w:val="none" w:sz="0" w:space="0" w:color="auto"/>
                <w:bottom w:val="none" w:sz="0" w:space="0" w:color="auto"/>
                <w:right w:val="none" w:sz="0" w:space="0" w:color="auto"/>
              </w:divBdr>
            </w:div>
            <w:div w:id="669017753">
              <w:marLeft w:val="0"/>
              <w:marRight w:val="0"/>
              <w:marTop w:val="0"/>
              <w:marBottom w:val="0"/>
              <w:divBdr>
                <w:top w:val="none" w:sz="0" w:space="0" w:color="auto"/>
                <w:left w:val="none" w:sz="0" w:space="0" w:color="auto"/>
                <w:bottom w:val="none" w:sz="0" w:space="0" w:color="auto"/>
                <w:right w:val="none" w:sz="0" w:space="0" w:color="auto"/>
              </w:divBdr>
            </w:div>
            <w:div w:id="329915553">
              <w:marLeft w:val="0"/>
              <w:marRight w:val="0"/>
              <w:marTop w:val="0"/>
              <w:marBottom w:val="0"/>
              <w:divBdr>
                <w:top w:val="none" w:sz="0" w:space="0" w:color="auto"/>
                <w:left w:val="none" w:sz="0" w:space="0" w:color="auto"/>
                <w:bottom w:val="none" w:sz="0" w:space="0" w:color="auto"/>
                <w:right w:val="none" w:sz="0" w:space="0" w:color="auto"/>
              </w:divBdr>
            </w:div>
            <w:div w:id="1667979443">
              <w:marLeft w:val="0"/>
              <w:marRight w:val="0"/>
              <w:marTop w:val="0"/>
              <w:marBottom w:val="0"/>
              <w:divBdr>
                <w:top w:val="none" w:sz="0" w:space="0" w:color="auto"/>
                <w:left w:val="none" w:sz="0" w:space="0" w:color="auto"/>
                <w:bottom w:val="none" w:sz="0" w:space="0" w:color="auto"/>
                <w:right w:val="none" w:sz="0" w:space="0" w:color="auto"/>
              </w:divBdr>
            </w:div>
            <w:div w:id="2039772965">
              <w:marLeft w:val="0"/>
              <w:marRight w:val="0"/>
              <w:marTop w:val="0"/>
              <w:marBottom w:val="0"/>
              <w:divBdr>
                <w:top w:val="none" w:sz="0" w:space="0" w:color="auto"/>
                <w:left w:val="none" w:sz="0" w:space="0" w:color="auto"/>
                <w:bottom w:val="none" w:sz="0" w:space="0" w:color="auto"/>
                <w:right w:val="none" w:sz="0" w:space="0" w:color="auto"/>
              </w:divBdr>
            </w:div>
            <w:div w:id="1870487352">
              <w:marLeft w:val="0"/>
              <w:marRight w:val="0"/>
              <w:marTop w:val="0"/>
              <w:marBottom w:val="0"/>
              <w:divBdr>
                <w:top w:val="none" w:sz="0" w:space="0" w:color="auto"/>
                <w:left w:val="none" w:sz="0" w:space="0" w:color="auto"/>
                <w:bottom w:val="none" w:sz="0" w:space="0" w:color="auto"/>
                <w:right w:val="none" w:sz="0" w:space="0" w:color="auto"/>
              </w:divBdr>
            </w:div>
            <w:div w:id="10180385">
              <w:marLeft w:val="0"/>
              <w:marRight w:val="0"/>
              <w:marTop w:val="0"/>
              <w:marBottom w:val="0"/>
              <w:divBdr>
                <w:top w:val="none" w:sz="0" w:space="0" w:color="auto"/>
                <w:left w:val="none" w:sz="0" w:space="0" w:color="auto"/>
                <w:bottom w:val="none" w:sz="0" w:space="0" w:color="auto"/>
                <w:right w:val="none" w:sz="0" w:space="0" w:color="auto"/>
              </w:divBdr>
            </w:div>
            <w:div w:id="696859003">
              <w:marLeft w:val="0"/>
              <w:marRight w:val="0"/>
              <w:marTop w:val="0"/>
              <w:marBottom w:val="0"/>
              <w:divBdr>
                <w:top w:val="none" w:sz="0" w:space="0" w:color="auto"/>
                <w:left w:val="none" w:sz="0" w:space="0" w:color="auto"/>
                <w:bottom w:val="none" w:sz="0" w:space="0" w:color="auto"/>
                <w:right w:val="none" w:sz="0" w:space="0" w:color="auto"/>
              </w:divBdr>
            </w:div>
            <w:div w:id="1127894179">
              <w:marLeft w:val="0"/>
              <w:marRight w:val="0"/>
              <w:marTop w:val="0"/>
              <w:marBottom w:val="0"/>
              <w:divBdr>
                <w:top w:val="none" w:sz="0" w:space="0" w:color="auto"/>
                <w:left w:val="none" w:sz="0" w:space="0" w:color="auto"/>
                <w:bottom w:val="none" w:sz="0" w:space="0" w:color="auto"/>
                <w:right w:val="none" w:sz="0" w:space="0" w:color="auto"/>
              </w:divBdr>
            </w:div>
            <w:div w:id="431776856">
              <w:marLeft w:val="0"/>
              <w:marRight w:val="0"/>
              <w:marTop w:val="0"/>
              <w:marBottom w:val="0"/>
              <w:divBdr>
                <w:top w:val="none" w:sz="0" w:space="0" w:color="auto"/>
                <w:left w:val="none" w:sz="0" w:space="0" w:color="auto"/>
                <w:bottom w:val="none" w:sz="0" w:space="0" w:color="auto"/>
                <w:right w:val="none" w:sz="0" w:space="0" w:color="auto"/>
              </w:divBdr>
            </w:div>
            <w:div w:id="624314611">
              <w:marLeft w:val="0"/>
              <w:marRight w:val="0"/>
              <w:marTop w:val="0"/>
              <w:marBottom w:val="0"/>
              <w:divBdr>
                <w:top w:val="none" w:sz="0" w:space="0" w:color="auto"/>
                <w:left w:val="none" w:sz="0" w:space="0" w:color="auto"/>
                <w:bottom w:val="none" w:sz="0" w:space="0" w:color="auto"/>
                <w:right w:val="none" w:sz="0" w:space="0" w:color="auto"/>
              </w:divBdr>
            </w:div>
            <w:div w:id="508181012">
              <w:marLeft w:val="0"/>
              <w:marRight w:val="0"/>
              <w:marTop w:val="0"/>
              <w:marBottom w:val="0"/>
              <w:divBdr>
                <w:top w:val="none" w:sz="0" w:space="0" w:color="auto"/>
                <w:left w:val="none" w:sz="0" w:space="0" w:color="auto"/>
                <w:bottom w:val="none" w:sz="0" w:space="0" w:color="auto"/>
                <w:right w:val="none" w:sz="0" w:space="0" w:color="auto"/>
              </w:divBdr>
            </w:div>
            <w:div w:id="926033258">
              <w:marLeft w:val="0"/>
              <w:marRight w:val="0"/>
              <w:marTop w:val="0"/>
              <w:marBottom w:val="0"/>
              <w:divBdr>
                <w:top w:val="none" w:sz="0" w:space="0" w:color="auto"/>
                <w:left w:val="none" w:sz="0" w:space="0" w:color="auto"/>
                <w:bottom w:val="none" w:sz="0" w:space="0" w:color="auto"/>
                <w:right w:val="none" w:sz="0" w:space="0" w:color="auto"/>
              </w:divBdr>
            </w:div>
            <w:div w:id="1737124040">
              <w:marLeft w:val="0"/>
              <w:marRight w:val="0"/>
              <w:marTop w:val="0"/>
              <w:marBottom w:val="0"/>
              <w:divBdr>
                <w:top w:val="none" w:sz="0" w:space="0" w:color="auto"/>
                <w:left w:val="none" w:sz="0" w:space="0" w:color="auto"/>
                <w:bottom w:val="none" w:sz="0" w:space="0" w:color="auto"/>
                <w:right w:val="none" w:sz="0" w:space="0" w:color="auto"/>
              </w:divBdr>
            </w:div>
            <w:div w:id="1850674706">
              <w:marLeft w:val="0"/>
              <w:marRight w:val="0"/>
              <w:marTop w:val="0"/>
              <w:marBottom w:val="0"/>
              <w:divBdr>
                <w:top w:val="none" w:sz="0" w:space="0" w:color="auto"/>
                <w:left w:val="none" w:sz="0" w:space="0" w:color="auto"/>
                <w:bottom w:val="none" w:sz="0" w:space="0" w:color="auto"/>
                <w:right w:val="none" w:sz="0" w:space="0" w:color="auto"/>
              </w:divBdr>
            </w:div>
            <w:div w:id="1718504005">
              <w:marLeft w:val="0"/>
              <w:marRight w:val="0"/>
              <w:marTop w:val="0"/>
              <w:marBottom w:val="0"/>
              <w:divBdr>
                <w:top w:val="none" w:sz="0" w:space="0" w:color="auto"/>
                <w:left w:val="none" w:sz="0" w:space="0" w:color="auto"/>
                <w:bottom w:val="none" w:sz="0" w:space="0" w:color="auto"/>
                <w:right w:val="none" w:sz="0" w:space="0" w:color="auto"/>
              </w:divBdr>
            </w:div>
            <w:div w:id="15000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loy.lcs.mit.edu/alloy/documentation/quickguide/seq.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uml-diagram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C4C9C-36E0-4131-A6BA-F2D67648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1453</Words>
  <Characters>7848</Characters>
  <Application>Microsoft Office Word</Application>
  <DocSecurity>0</DocSecurity>
  <Lines>65</Lines>
  <Paragraphs>18</Paragraphs>
  <ScaleCrop>false</ScaleCrop>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Аида</dc:creator>
  <cp:keywords/>
  <dc:description/>
  <cp:lastModifiedBy>Alexandre Batistella Bellas</cp:lastModifiedBy>
  <cp:revision>858</cp:revision>
  <cp:lastPrinted>2019-11-10T22:51:00Z</cp:lastPrinted>
  <dcterms:created xsi:type="dcterms:W3CDTF">2019-12-02T00:50:00Z</dcterms:created>
  <dcterms:modified xsi:type="dcterms:W3CDTF">2019-12-03T00:28:00Z</dcterms:modified>
</cp:coreProperties>
</file>